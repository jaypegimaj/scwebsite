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BF8" w:rsidRDefault="00A11BF8" w:rsidP="00A11BF8">
      <w:pPr>
        <w:shd w:val="clear" w:color="auto" w:fill="FFFFFF"/>
        <w:spacing w:before="360" w:after="0" w:line="324" w:lineRule="atLeast"/>
        <w:jc w:val="center"/>
        <w:rPr>
          <w:rFonts w:ascii="Arial" w:eastAsia="Times New Roman" w:hAnsi="Arial" w:cs="Arial"/>
          <w:b/>
          <w:color w:val="000000"/>
          <w:sz w:val="24"/>
          <w:szCs w:val="24"/>
        </w:rPr>
      </w:pPr>
      <w:r w:rsidRPr="00A11BF8">
        <w:rPr>
          <w:rFonts w:ascii="Arial" w:eastAsia="Times New Roman" w:hAnsi="Arial" w:cs="Arial"/>
          <w:b/>
          <w:color w:val="000000"/>
          <w:sz w:val="24"/>
          <w:szCs w:val="24"/>
        </w:rPr>
        <w:t>Service page:</w:t>
      </w:r>
    </w:p>
    <w:p w:rsidR="00E32D95" w:rsidRPr="00A11BF8" w:rsidRDefault="00E32D95" w:rsidP="00A11BF8">
      <w:pPr>
        <w:shd w:val="clear" w:color="auto" w:fill="FFFFFF"/>
        <w:spacing w:before="360" w:after="0" w:line="324" w:lineRule="atLeast"/>
        <w:jc w:val="center"/>
        <w:rPr>
          <w:rFonts w:ascii="Arial" w:eastAsia="Times New Roman" w:hAnsi="Arial" w:cs="Arial"/>
          <w:b/>
          <w:color w:val="000000"/>
          <w:sz w:val="24"/>
          <w:szCs w:val="24"/>
        </w:rPr>
      </w:pPr>
    </w:p>
    <w:p w:rsidR="00E059C6" w:rsidRDefault="00E059C6" w:rsidP="00E059C6">
      <w:pPr>
        <w:pStyle w:val="NoSpacing"/>
      </w:pPr>
      <w:r w:rsidRPr="00E059C6">
        <w:rPr>
          <w:rFonts w:eastAsia="Times New Roman"/>
          <w:color w:val="000000"/>
        </w:rPr>
        <w:t>Susan Clouse Interior Solutions provides tailored solutions to satisfy the individual needs and lifestyle of each client.</w:t>
      </w:r>
      <w:r w:rsidRPr="00E059C6">
        <w:t xml:space="preserve"> Susan specializes in creating a high end design look for budget conscious clients.  She works with a wide array of cliental and budgets; from the Do-It-Yourselfer who needs only a little advice on </w:t>
      </w:r>
      <w:del w:id="0" w:author="Susan" w:date="2010-11-14T09:34:00Z">
        <w:r w:rsidRPr="00E059C6" w:rsidDel="00171B4D">
          <w:delText>finishing  touches</w:delText>
        </w:r>
      </w:del>
      <w:ins w:id="1" w:author="Susan" w:date="2010-11-14T09:34:00Z">
        <w:r w:rsidR="00171B4D" w:rsidRPr="00E059C6">
          <w:t>finishing touches</w:t>
        </w:r>
      </w:ins>
      <w:r w:rsidRPr="00E059C6">
        <w:t xml:space="preserve"> to the client who needs a full scope design for their project.   </w:t>
      </w:r>
    </w:p>
    <w:p w:rsidR="008553E1" w:rsidRPr="006B64B7" w:rsidRDefault="00E059C6" w:rsidP="008553E1">
      <w:pPr>
        <w:shd w:val="clear" w:color="auto" w:fill="FFFFFF"/>
        <w:spacing w:before="100" w:beforeAutospacing="1" w:after="100" w:afterAutospacing="1" w:line="324" w:lineRule="atLeast"/>
        <w:outlineLvl w:val="2"/>
        <w:rPr>
          <w:rFonts w:ascii="Arial" w:eastAsia="Times New Roman" w:hAnsi="Arial" w:cs="Arial"/>
          <w:color w:val="000000"/>
          <w:sz w:val="20"/>
          <w:szCs w:val="20"/>
          <w:u w:val="single"/>
        </w:rPr>
      </w:pPr>
      <w:r w:rsidRPr="00E059C6">
        <w:rPr>
          <w:rFonts w:ascii="Arial" w:eastAsia="Times New Roman" w:hAnsi="Arial" w:cs="Arial"/>
          <w:color w:val="000000"/>
          <w:sz w:val="20"/>
          <w:szCs w:val="20"/>
          <w:u w:val="single"/>
        </w:rPr>
        <w:t>Interior Design:</w:t>
      </w:r>
    </w:p>
    <w:p w:rsidR="00E059C6" w:rsidRPr="00E059C6" w:rsidRDefault="00E059C6" w:rsidP="00E059C6">
      <w:pPr>
        <w:pStyle w:val="NoSpacing"/>
        <w:numPr>
          <w:ilvl w:val="0"/>
          <w:numId w:val="13"/>
        </w:numPr>
        <w:rPr>
          <w:rFonts w:ascii="Arial" w:hAnsi="Arial" w:cs="Arial"/>
          <w:color w:val="984806"/>
          <w:sz w:val="20"/>
          <w:szCs w:val="20"/>
        </w:rPr>
      </w:pPr>
      <w:r w:rsidRPr="00E059C6">
        <w:rPr>
          <w:rFonts w:ascii="Arial" w:hAnsi="Arial" w:cs="Arial"/>
          <w:color w:val="984806"/>
          <w:sz w:val="20"/>
          <w:szCs w:val="20"/>
        </w:rPr>
        <w:t>Space Planning</w:t>
      </w:r>
    </w:p>
    <w:p w:rsidR="00E059C6" w:rsidRPr="00E059C6" w:rsidRDefault="00E059C6" w:rsidP="00E059C6">
      <w:pPr>
        <w:pStyle w:val="NoSpacing"/>
        <w:numPr>
          <w:ilvl w:val="0"/>
          <w:numId w:val="13"/>
        </w:numPr>
        <w:rPr>
          <w:rFonts w:ascii="Arial" w:hAnsi="Arial" w:cs="Arial"/>
          <w:color w:val="984806"/>
          <w:sz w:val="20"/>
          <w:szCs w:val="20"/>
        </w:rPr>
      </w:pPr>
      <w:r w:rsidRPr="00E059C6">
        <w:rPr>
          <w:rFonts w:ascii="Arial" w:hAnsi="Arial" w:cs="Arial"/>
          <w:color w:val="984806"/>
          <w:sz w:val="20"/>
          <w:szCs w:val="20"/>
        </w:rPr>
        <w:t>Furniture, Lightings, Fabrics and Finishes, Floorings</w:t>
      </w:r>
    </w:p>
    <w:p w:rsidR="00E059C6" w:rsidRPr="00E059C6" w:rsidRDefault="00E059C6" w:rsidP="00E059C6">
      <w:pPr>
        <w:pStyle w:val="NoSpacing"/>
        <w:numPr>
          <w:ilvl w:val="0"/>
          <w:numId w:val="13"/>
        </w:numPr>
        <w:rPr>
          <w:rFonts w:ascii="Arial" w:hAnsi="Arial" w:cs="Arial"/>
          <w:color w:val="984806"/>
          <w:sz w:val="20"/>
          <w:szCs w:val="20"/>
        </w:rPr>
      </w:pPr>
      <w:r w:rsidRPr="00E059C6">
        <w:rPr>
          <w:rFonts w:ascii="Arial" w:hAnsi="Arial" w:cs="Arial"/>
          <w:color w:val="984806"/>
          <w:sz w:val="20"/>
          <w:szCs w:val="20"/>
        </w:rPr>
        <w:t>Blinds/Shutters</w:t>
      </w:r>
    </w:p>
    <w:p w:rsidR="00E059C6" w:rsidRPr="00E059C6" w:rsidRDefault="00E059C6" w:rsidP="00E059C6">
      <w:pPr>
        <w:pStyle w:val="NoSpacing"/>
        <w:numPr>
          <w:ilvl w:val="0"/>
          <w:numId w:val="13"/>
        </w:numPr>
        <w:rPr>
          <w:rFonts w:ascii="Arial" w:hAnsi="Arial" w:cs="Arial"/>
          <w:color w:val="984806"/>
          <w:sz w:val="20"/>
          <w:szCs w:val="20"/>
        </w:rPr>
      </w:pPr>
      <w:r w:rsidRPr="00E059C6">
        <w:rPr>
          <w:rFonts w:ascii="Arial" w:hAnsi="Arial" w:cs="Arial"/>
          <w:color w:val="984806"/>
          <w:sz w:val="20"/>
          <w:szCs w:val="20"/>
        </w:rPr>
        <w:t>Custom Window Treatments</w:t>
      </w:r>
    </w:p>
    <w:p w:rsidR="00E059C6" w:rsidRDefault="00E059C6" w:rsidP="00E059C6">
      <w:pPr>
        <w:pStyle w:val="NoSpacing"/>
        <w:numPr>
          <w:ilvl w:val="0"/>
          <w:numId w:val="13"/>
        </w:numPr>
        <w:rPr>
          <w:rFonts w:ascii="Arial" w:hAnsi="Arial" w:cs="Arial"/>
          <w:color w:val="984806"/>
          <w:sz w:val="20"/>
          <w:szCs w:val="20"/>
        </w:rPr>
      </w:pPr>
      <w:r w:rsidRPr="00E059C6">
        <w:rPr>
          <w:rFonts w:ascii="Arial" w:hAnsi="Arial" w:cs="Arial"/>
          <w:color w:val="984806"/>
          <w:sz w:val="20"/>
          <w:szCs w:val="20"/>
        </w:rPr>
        <w:t>Color Consultation</w:t>
      </w:r>
    </w:p>
    <w:p w:rsidR="00E059C6" w:rsidRPr="00E059C6" w:rsidRDefault="00E059C6" w:rsidP="00E059C6">
      <w:pPr>
        <w:pStyle w:val="NoSpacing"/>
        <w:ind w:left="720"/>
        <w:rPr>
          <w:rFonts w:ascii="Arial" w:hAnsi="Arial" w:cs="Arial"/>
          <w:color w:val="984806"/>
          <w:sz w:val="20"/>
          <w:szCs w:val="20"/>
        </w:rPr>
      </w:pPr>
    </w:p>
    <w:p w:rsidR="008553E1" w:rsidRPr="006B64B7" w:rsidRDefault="00E059C6" w:rsidP="008553E1">
      <w:pPr>
        <w:shd w:val="clear" w:color="auto" w:fill="FFFFFF"/>
        <w:spacing w:before="100" w:beforeAutospacing="1" w:after="100" w:afterAutospacing="1" w:line="324" w:lineRule="atLeast"/>
        <w:outlineLvl w:val="2"/>
        <w:rPr>
          <w:rFonts w:ascii="Arial" w:eastAsia="Times New Roman" w:hAnsi="Arial" w:cs="Arial"/>
          <w:color w:val="000000"/>
          <w:sz w:val="20"/>
          <w:szCs w:val="20"/>
          <w:u w:val="single"/>
        </w:rPr>
      </w:pPr>
      <w:r w:rsidRPr="00E059C6">
        <w:rPr>
          <w:rFonts w:ascii="Arial" w:eastAsia="Times New Roman" w:hAnsi="Arial" w:cs="Arial"/>
          <w:color w:val="000000"/>
          <w:sz w:val="20"/>
          <w:szCs w:val="20"/>
          <w:u w:val="single"/>
        </w:rPr>
        <w:t>Kitchen and Bath Design:</w:t>
      </w:r>
    </w:p>
    <w:p w:rsidR="00E059C6" w:rsidRPr="00E059C6" w:rsidRDefault="00E059C6" w:rsidP="00E059C6">
      <w:pPr>
        <w:pStyle w:val="NoSpacing"/>
        <w:numPr>
          <w:ilvl w:val="0"/>
          <w:numId w:val="12"/>
        </w:numPr>
        <w:rPr>
          <w:rFonts w:ascii="Arial" w:hAnsi="Arial" w:cs="Arial"/>
          <w:color w:val="984806"/>
          <w:sz w:val="20"/>
          <w:szCs w:val="20"/>
        </w:rPr>
      </w:pPr>
      <w:r w:rsidRPr="00E059C6">
        <w:rPr>
          <w:rFonts w:ascii="Arial" w:hAnsi="Arial" w:cs="Arial"/>
          <w:color w:val="984806"/>
          <w:sz w:val="20"/>
          <w:szCs w:val="20"/>
        </w:rPr>
        <w:t>Kitchen and Bathroom Remodeling</w:t>
      </w:r>
    </w:p>
    <w:p w:rsidR="00E059C6" w:rsidRPr="00E059C6" w:rsidRDefault="00E059C6" w:rsidP="00E059C6">
      <w:pPr>
        <w:pStyle w:val="NoSpacing"/>
        <w:numPr>
          <w:ilvl w:val="0"/>
          <w:numId w:val="12"/>
        </w:numPr>
        <w:rPr>
          <w:rFonts w:ascii="Arial" w:hAnsi="Arial" w:cs="Arial"/>
          <w:color w:val="984806"/>
          <w:sz w:val="20"/>
          <w:szCs w:val="20"/>
        </w:rPr>
      </w:pPr>
      <w:r w:rsidRPr="00E059C6">
        <w:rPr>
          <w:rFonts w:ascii="Arial" w:hAnsi="Arial" w:cs="Arial"/>
          <w:color w:val="984806"/>
          <w:sz w:val="20"/>
          <w:szCs w:val="20"/>
        </w:rPr>
        <w:t>3D Kitchen and Bath Design</w:t>
      </w:r>
    </w:p>
    <w:p w:rsidR="00E059C6" w:rsidRPr="00E059C6" w:rsidRDefault="00E059C6" w:rsidP="00E059C6">
      <w:pPr>
        <w:pStyle w:val="NoSpacing"/>
        <w:numPr>
          <w:ilvl w:val="0"/>
          <w:numId w:val="12"/>
        </w:numPr>
        <w:rPr>
          <w:rFonts w:ascii="Arial" w:hAnsi="Arial" w:cs="Arial"/>
          <w:color w:val="984806"/>
          <w:sz w:val="20"/>
          <w:szCs w:val="20"/>
        </w:rPr>
      </w:pPr>
      <w:r w:rsidRPr="00E059C6">
        <w:rPr>
          <w:rFonts w:ascii="Arial" w:hAnsi="Arial" w:cs="Arial"/>
          <w:color w:val="984806"/>
          <w:sz w:val="20"/>
          <w:szCs w:val="20"/>
        </w:rPr>
        <w:t>Space Planning</w:t>
      </w:r>
    </w:p>
    <w:p w:rsidR="00E059C6" w:rsidRPr="00E059C6" w:rsidRDefault="00E059C6" w:rsidP="00E059C6">
      <w:pPr>
        <w:pStyle w:val="NoSpacing"/>
        <w:numPr>
          <w:ilvl w:val="0"/>
          <w:numId w:val="12"/>
        </w:numPr>
        <w:rPr>
          <w:rFonts w:ascii="Arial" w:hAnsi="Arial" w:cs="Arial"/>
          <w:color w:val="984806"/>
          <w:sz w:val="20"/>
          <w:szCs w:val="20"/>
        </w:rPr>
      </w:pPr>
      <w:r w:rsidRPr="00E059C6">
        <w:rPr>
          <w:rFonts w:ascii="Arial" w:hAnsi="Arial" w:cs="Arial"/>
          <w:color w:val="984806"/>
          <w:sz w:val="20"/>
          <w:szCs w:val="20"/>
        </w:rPr>
        <w:t>Lighting/Electrical Planning</w:t>
      </w:r>
    </w:p>
    <w:p w:rsidR="00E059C6" w:rsidRPr="00E059C6" w:rsidRDefault="00E059C6" w:rsidP="00E059C6">
      <w:pPr>
        <w:pStyle w:val="NoSpacing"/>
        <w:numPr>
          <w:ilvl w:val="0"/>
          <w:numId w:val="12"/>
        </w:numPr>
        <w:rPr>
          <w:rFonts w:ascii="Arial" w:hAnsi="Arial" w:cs="Arial"/>
          <w:color w:val="984806"/>
          <w:sz w:val="20"/>
          <w:szCs w:val="20"/>
        </w:rPr>
      </w:pPr>
      <w:r w:rsidRPr="00E059C6">
        <w:rPr>
          <w:rFonts w:ascii="Arial" w:hAnsi="Arial" w:cs="Arial"/>
          <w:color w:val="984806"/>
          <w:sz w:val="20"/>
          <w:szCs w:val="20"/>
        </w:rPr>
        <w:t>Elevation Drawing</w:t>
      </w:r>
    </w:p>
    <w:p w:rsidR="00E059C6" w:rsidRPr="00E059C6" w:rsidRDefault="00E059C6" w:rsidP="00E059C6">
      <w:pPr>
        <w:pStyle w:val="NoSpacing"/>
        <w:numPr>
          <w:ilvl w:val="0"/>
          <w:numId w:val="12"/>
        </w:numPr>
        <w:rPr>
          <w:rFonts w:ascii="Arial" w:hAnsi="Arial" w:cs="Arial"/>
          <w:color w:val="984806"/>
          <w:sz w:val="20"/>
          <w:szCs w:val="20"/>
        </w:rPr>
      </w:pPr>
      <w:r w:rsidRPr="00E059C6">
        <w:rPr>
          <w:rFonts w:ascii="Arial" w:hAnsi="Arial" w:cs="Arial"/>
          <w:color w:val="984806"/>
          <w:sz w:val="20"/>
          <w:szCs w:val="20"/>
        </w:rPr>
        <w:t>Cabinet Design</w:t>
      </w:r>
    </w:p>
    <w:p w:rsidR="00E059C6" w:rsidRPr="00E059C6" w:rsidRDefault="00E059C6" w:rsidP="00E059C6">
      <w:pPr>
        <w:pStyle w:val="NoSpacing"/>
        <w:numPr>
          <w:ilvl w:val="0"/>
          <w:numId w:val="12"/>
        </w:numPr>
        <w:rPr>
          <w:rFonts w:ascii="Arial" w:hAnsi="Arial" w:cs="Arial"/>
          <w:color w:val="984806"/>
          <w:sz w:val="20"/>
          <w:szCs w:val="20"/>
        </w:rPr>
      </w:pPr>
      <w:r w:rsidRPr="00E059C6">
        <w:rPr>
          <w:rFonts w:ascii="Arial" w:hAnsi="Arial" w:cs="Arial"/>
          <w:color w:val="984806"/>
          <w:sz w:val="20"/>
          <w:szCs w:val="20"/>
        </w:rPr>
        <w:t>Tile Design</w:t>
      </w:r>
    </w:p>
    <w:p w:rsidR="00171B4D" w:rsidRDefault="00171B4D" w:rsidP="00E059C6">
      <w:pPr>
        <w:pStyle w:val="NoSpacing"/>
        <w:numPr>
          <w:ilvl w:val="0"/>
          <w:numId w:val="12"/>
        </w:numPr>
        <w:rPr>
          <w:rFonts w:ascii="Arial" w:hAnsi="Arial" w:cs="Arial"/>
          <w:color w:val="984806"/>
          <w:sz w:val="20"/>
          <w:szCs w:val="20"/>
        </w:rPr>
      </w:pPr>
      <w:r>
        <w:rPr>
          <w:rFonts w:ascii="Arial" w:hAnsi="Arial" w:cs="Arial"/>
          <w:color w:val="984806"/>
          <w:sz w:val="20"/>
          <w:szCs w:val="20"/>
        </w:rPr>
        <w:t>Built-In Cabinetry; Home Offices, Entertainment Centers</w:t>
      </w:r>
    </w:p>
    <w:p w:rsidR="00E059C6" w:rsidRPr="00171B4D" w:rsidRDefault="00171B4D" w:rsidP="00E059C6">
      <w:pPr>
        <w:pStyle w:val="NoSpacing"/>
        <w:numPr>
          <w:ilvl w:val="0"/>
          <w:numId w:val="12"/>
        </w:numPr>
        <w:rPr>
          <w:rFonts w:ascii="Arial" w:hAnsi="Arial" w:cs="Arial"/>
          <w:color w:val="984806"/>
          <w:sz w:val="20"/>
          <w:szCs w:val="20"/>
        </w:rPr>
      </w:pPr>
      <w:r w:rsidRPr="00171B4D">
        <w:rPr>
          <w:rFonts w:ascii="Arial" w:hAnsi="Arial" w:cs="Arial"/>
          <w:color w:val="984806"/>
          <w:sz w:val="20"/>
          <w:szCs w:val="20"/>
        </w:rPr>
        <w:t xml:space="preserve">Counter Tops, </w:t>
      </w:r>
      <w:r w:rsidR="00E059C6" w:rsidRPr="00171B4D">
        <w:rPr>
          <w:rFonts w:ascii="Arial" w:hAnsi="Arial" w:cs="Arial"/>
          <w:color w:val="984806"/>
          <w:sz w:val="20"/>
          <w:szCs w:val="20"/>
        </w:rPr>
        <w:t>Flooring</w:t>
      </w:r>
    </w:p>
    <w:p w:rsidR="00E059C6" w:rsidRPr="00E059C6" w:rsidRDefault="00E059C6" w:rsidP="00E059C6">
      <w:pPr>
        <w:pStyle w:val="NoSpacing"/>
        <w:numPr>
          <w:ilvl w:val="0"/>
          <w:numId w:val="12"/>
        </w:numPr>
        <w:rPr>
          <w:rFonts w:ascii="Arial" w:hAnsi="Arial" w:cs="Arial"/>
          <w:color w:val="984806"/>
          <w:sz w:val="20"/>
          <w:szCs w:val="20"/>
        </w:rPr>
      </w:pPr>
      <w:r w:rsidRPr="00E059C6">
        <w:rPr>
          <w:rFonts w:ascii="Arial" w:hAnsi="Arial" w:cs="Arial"/>
          <w:color w:val="984806"/>
          <w:sz w:val="20"/>
          <w:szCs w:val="20"/>
        </w:rPr>
        <w:t>Contractor support during construction</w:t>
      </w:r>
    </w:p>
    <w:p w:rsidR="008553E1" w:rsidRPr="006B64B7" w:rsidRDefault="008553E1" w:rsidP="008553E1">
      <w:pPr>
        <w:shd w:val="clear" w:color="auto" w:fill="FFFFFF"/>
        <w:spacing w:before="360" w:after="0" w:line="324" w:lineRule="atLeast"/>
        <w:rPr>
          <w:rFonts w:ascii="Arial" w:eastAsia="Times New Roman" w:hAnsi="Arial" w:cs="Arial"/>
          <w:color w:val="000000"/>
          <w:sz w:val="20"/>
          <w:szCs w:val="20"/>
        </w:rPr>
      </w:pPr>
    </w:p>
    <w:p w:rsidR="00A60375" w:rsidRPr="006B64B7" w:rsidRDefault="00CD13D8" w:rsidP="00A60375">
      <w:pPr>
        <w:rPr>
          <w:rFonts w:ascii="Arial" w:hAnsi="Arial" w:cs="Arial"/>
          <w:sz w:val="20"/>
          <w:szCs w:val="20"/>
          <w:u w:val="single"/>
        </w:rPr>
      </w:pPr>
      <w:r>
        <w:rPr>
          <w:rFonts w:ascii="Arial" w:hAnsi="Arial" w:cs="Arial"/>
          <w:sz w:val="20"/>
          <w:szCs w:val="20"/>
          <w:u w:val="single"/>
        </w:rPr>
        <w:t>Design Packag</w:t>
      </w:r>
      <w:r w:rsidR="00E059C6" w:rsidRPr="00E059C6">
        <w:rPr>
          <w:rFonts w:ascii="Arial" w:hAnsi="Arial" w:cs="Arial"/>
          <w:sz w:val="20"/>
          <w:szCs w:val="20"/>
          <w:u w:val="single"/>
        </w:rPr>
        <w:t>e:</w:t>
      </w:r>
    </w:p>
    <w:p w:rsidR="00A60375" w:rsidRPr="006B64B7" w:rsidRDefault="00E059C6" w:rsidP="00A60375">
      <w:pPr>
        <w:pStyle w:val="CommentText"/>
        <w:rPr>
          <w:rFonts w:ascii="Arial" w:hAnsi="Arial" w:cs="Arial"/>
        </w:rPr>
      </w:pPr>
      <w:r w:rsidRPr="00E059C6">
        <w:rPr>
          <w:rFonts w:ascii="Arial" w:hAnsi="Arial" w:cs="Arial"/>
        </w:rPr>
        <w:t xml:space="preserve">Susan offers flexible design packages that you can purchase for any of her services. For example, you can </w:t>
      </w:r>
      <w:r w:rsidR="00A426DC">
        <w:rPr>
          <w:rFonts w:ascii="Arial" w:hAnsi="Arial" w:cs="Arial"/>
        </w:rPr>
        <w:t xml:space="preserve">pay for </w:t>
      </w:r>
      <w:ins w:id="2" w:author="chris" w:date="2010-11-03T19:50:00Z">
        <w:r w:rsidR="00576EAC">
          <w:rPr>
            <w:rFonts w:ascii="Arial" w:hAnsi="Arial" w:cs="Arial"/>
          </w:rPr>
          <w:t xml:space="preserve">a </w:t>
        </w:r>
      </w:ins>
      <w:del w:id="3" w:author="chris" w:date="2010-11-03T19:51:00Z">
        <w:r w:rsidR="00A426DC" w:rsidDel="00576EAC">
          <w:rPr>
            <w:rFonts w:ascii="Arial" w:hAnsi="Arial" w:cs="Arial"/>
          </w:rPr>
          <w:delText>one time</w:delText>
        </w:r>
        <w:r w:rsidRPr="00E059C6" w:rsidDel="00576EAC">
          <w:rPr>
            <w:rFonts w:ascii="Arial" w:hAnsi="Arial" w:cs="Arial"/>
          </w:rPr>
          <w:delText xml:space="preserve"> </w:delText>
        </w:r>
      </w:del>
      <w:ins w:id="4" w:author="chris" w:date="2010-11-03T19:51:00Z">
        <w:r w:rsidR="00576EAC">
          <w:rPr>
            <w:rFonts w:ascii="Arial" w:hAnsi="Arial" w:cs="Arial"/>
          </w:rPr>
          <w:t xml:space="preserve">onetime </w:t>
        </w:r>
      </w:ins>
      <w:r w:rsidRPr="00E059C6">
        <w:rPr>
          <w:rFonts w:ascii="Arial" w:hAnsi="Arial" w:cs="Arial"/>
        </w:rPr>
        <w:t>Hourly Consultation, or purchase sufficient hours for Design</w:t>
      </w:r>
      <w:r w:rsidR="00A426DC">
        <w:rPr>
          <w:rFonts w:ascii="Arial" w:hAnsi="Arial" w:cs="Arial"/>
        </w:rPr>
        <w:t xml:space="preserve"> work</w:t>
      </w:r>
      <w:r w:rsidRPr="00E059C6">
        <w:rPr>
          <w:rFonts w:ascii="Arial" w:hAnsi="Arial" w:cs="Arial"/>
        </w:rPr>
        <w:t xml:space="preserve"> or Product Selection, or </w:t>
      </w:r>
      <w:ins w:id="5" w:author="chris" w:date="2010-11-03T19:53:00Z">
        <w:r w:rsidR="00576EAC">
          <w:rPr>
            <w:rFonts w:ascii="Arial" w:hAnsi="Arial" w:cs="Arial"/>
          </w:rPr>
          <w:t xml:space="preserve">a </w:t>
        </w:r>
      </w:ins>
      <w:r w:rsidRPr="00E059C6">
        <w:rPr>
          <w:rFonts w:ascii="Arial" w:hAnsi="Arial" w:cs="Arial"/>
        </w:rPr>
        <w:t xml:space="preserve">combination of </w:t>
      </w:r>
      <w:r w:rsidR="00A426DC">
        <w:rPr>
          <w:rFonts w:ascii="Arial" w:hAnsi="Arial" w:cs="Arial"/>
        </w:rPr>
        <w:t xml:space="preserve">any </w:t>
      </w:r>
      <w:r w:rsidRPr="00E059C6">
        <w:rPr>
          <w:rFonts w:ascii="Arial" w:hAnsi="Arial" w:cs="Arial"/>
        </w:rPr>
        <w:t>services.</w:t>
      </w:r>
    </w:p>
    <w:p w:rsidR="00E059C6" w:rsidRPr="00E059C6" w:rsidRDefault="00E059C6" w:rsidP="00E059C6">
      <w:pPr>
        <w:pStyle w:val="CommentText"/>
        <w:numPr>
          <w:ilvl w:val="0"/>
          <w:numId w:val="7"/>
        </w:numPr>
        <w:rPr>
          <w:rFonts w:ascii="Arial" w:hAnsi="Arial" w:cs="Arial"/>
          <w:color w:val="984806"/>
        </w:rPr>
      </w:pPr>
      <w:r w:rsidRPr="00E059C6">
        <w:rPr>
          <w:rFonts w:ascii="Arial" w:hAnsi="Arial" w:cs="Arial"/>
          <w:color w:val="984806"/>
        </w:rPr>
        <w:t xml:space="preserve">By Hour </w:t>
      </w:r>
    </w:p>
    <w:p w:rsidR="00E059C6" w:rsidRPr="00E059C6" w:rsidRDefault="00E059C6" w:rsidP="00E059C6">
      <w:pPr>
        <w:pStyle w:val="CommentText"/>
        <w:ind w:left="360"/>
        <w:rPr>
          <w:rFonts w:ascii="Arial" w:hAnsi="Arial" w:cs="Arial"/>
        </w:rPr>
      </w:pPr>
      <w:r w:rsidRPr="00E059C6">
        <w:rPr>
          <w:rFonts w:ascii="Arial" w:hAnsi="Arial" w:cs="Arial"/>
        </w:rPr>
        <w:t>The client pays for the hours spent as the project moves along.</w:t>
      </w:r>
    </w:p>
    <w:p w:rsidR="00E059C6" w:rsidRPr="00E059C6" w:rsidRDefault="00E059C6" w:rsidP="00E059C6">
      <w:pPr>
        <w:pStyle w:val="CommentText"/>
        <w:ind w:left="360"/>
        <w:rPr>
          <w:rFonts w:ascii="Arial" w:hAnsi="Arial" w:cs="Arial"/>
        </w:rPr>
      </w:pPr>
      <w:r w:rsidRPr="00E059C6">
        <w:rPr>
          <w:rFonts w:ascii="Arial" w:hAnsi="Arial" w:cs="Arial"/>
        </w:rPr>
        <w:t xml:space="preserve">This is a good </w:t>
      </w:r>
      <w:del w:id="6" w:author="chris" w:date="2010-11-03T17:56:00Z">
        <w:r w:rsidRPr="00E059C6" w:rsidDel="00513C88">
          <w:rPr>
            <w:rFonts w:ascii="Arial" w:hAnsi="Arial" w:cs="Arial"/>
          </w:rPr>
          <w:delText xml:space="preserve">option to get </w:delText>
        </w:r>
      </w:del>
      <w:commentRangeStart w:id="7"/>
      <w:ins w:id="8" w:author="chris" w:date="2010-11-03T17:56:00Z">
        <w:r w:rsidR="00513C88">
          <w:rPr>
            <w:rFonts w:ascii="Arial" w:hAnsi="Arial" w:cs="Arial"/>
          </w:rPr>
          <w:t>choice</w:t>
        </w:r>
      </w:ins>
      <w:ins w:id="9" w:author="chris" w:date="2010-11-03T19:54:00Z">
        <w:r w:rsidR="00576EAC">
          <w:rPr>
            <w:rFonts w:ascii="Arial" w:hAnsi="Arial" w:cs="Arial"/>
          </w:rPr>
          <w:t xml:space="preserve"> </w:t>
        </w:r>
      </w:ins>
      <w:r w:rsidRPr="00E059C6">
        <w:rPr>
          <w:rFonts w:ascii="Arial" w:hAnsi="Arial" w:cs="Arial"/>
        </w:rPr>
        <w:t>when</w:t>
      </w:r>
      <w:commentRangeEnd w:id="7"/>
      <w:r w:rsidR="00513C88">
        <w:rPr>
          <w:rStyle w:val="CommentReference"/>
        </w:rPr>
        <w:commentReference w:id="7"/>
      </w:r>
      <w:r w:rsidRPr="00E059C6">
        <w:rPr>
          <w:rFonts w:ascii="Arial" w:hAnsi="Arial" w:cs="Arial"/>
        </w:rPr>
        <w:t xml:space="preserve"> you just need a little advice on color selection or finishing touches for your project. For example, when you are not sure about your product selections for your Do-It-Yourself</w:t>
      </w:r>
      <w:r w:rsidR="00A426DC">
        <w:rPr>
          <w:rFonts w:ascii="Arial" w:hAnsi="Arial" w:cs="Arial"/>
        </w:rPr>
        <w:t xml:space="preserve"> bathroom</w:t>
      </w:r>
      <w:r w:rsidRPr="00E059C6">
        <w:rPr>
          <w:rFonts w:ascii="Arial" w:hAnsi="Arial" w:cs="Arial"/>
        </w:rPr>
        <w:t xml:space="preserve"> project, Susan can spend a couple of hours with you at a local home improvement store to help you choose the right </w:t>
      </w:r>
      <w:r w:rsidR="00A426DC">
        <w:rPr>
          <w:rFonts w:ascii="Arial" w:hAnsi="Arial" w:cs="Arial"/>
        </w:rPr>
        <w:t>tile, faucet, sinks, etc.</w:t>
      </w:r>
      <w:r w:rsidRPr="00E059C6">
        <w:rPr>
          <w:rFonts w:ascii="Arial" w:hAnsi="Arial" w:cs="Arial"/>
        </w:rPr>
        <w:t>.</w:t>
      </w:r>
    </w:p>
    <w:p w:rsidR="00E059C6" w:rsidRPr="00E059C6" w:rsidRDefault="00171B4D" w:rsidP="00E059C6">
      <w:pPr>
        <w:pStyle w:val="CommentText"/>
        <w:numPr>
          <w:ilvl w:val="0"/>
          <w:numId w:val="7"/>
        </w:numPr>
        <w:rPr>
          <w:rFonts w:ascii="Arial" w:hAnsi="Arial" w:cs="Arial"/>
          <w:color w:val="984806"/>
        </w:rPr>
      </w:pPr>
      <w:r>
        <w:rPr>
          <w:rFonts w:ascii="Arial" w:hAnsi="Arial" w:cs="Arial"/>
          <w:color w:val="984806"/>
        </w:rPr>
        <w:t>15 hour P</w:t>
      </w:r>
      <w:r w:rsidR="00E059C6" w:rsidRPr="00E059C6">
        <w:rPr>
          <w:rFonts w:ascii="Arial" w:hAnsi="Arial" w:cs="Arial"/>
          <w:color w:val="984806"/>
        </w:rPr>
        <w:t>ackage:</w:t>
      </w:r>
    </w:p>
    <w:p w:rsidR="00E059C6" w:rsidRPr="00E059C6" w:rsidRDefault="00E059C6" w:rsidP="00E059C6">
      <w:pPr>
        <w:pStyle w:val="CommentText"/>
        <w:ind w:left="360"/>
        <w:rPr>
          <w:rFonts w:ascii="Arial" w:hAnsi="Arial" w:cs="Arial"/>
        </w:rPr>
      </w:pPr>
      <w:r w:rsidRPr="00E059C6">
        <w:rPr>
          <w:rFonts w:ascii="Arial" w:hAnsi="Arial" w:cs="Arial"/>
        </w:rPr>
        <w:t xml:space="preserve"> The client </w:t>
      </w:r>
      <w:del w:id="10" w:author="chris" w:date="2010-11-03T17:58:00Z">
        <w:r w:rsidRPr="00E059C6" w:rsidDel="00513C88">
          <w:rPr>
            <w:rFonts w:ascii="Arial" w:hAnsi="Arial" w:cs="Arial"/>
          </w:rPr>
          <w:delText xml:space="preserve">pays a lump sum of </w:delText>
        </w:r>
      </w:del>
      <w:ins w:id="11" w:author="chris" w:date="2010-11-03T17:58:00Z">
        <w:r w:rsidR="00513C88">
          <w:rPr>
            <w:rFonts w:ascii="Arial" w:hAnsi="Arial" w:cs="Arial"/>
          </w:rPr>
          <w:t xml:space="preserve">purchases </w:t>
        </w:r>
      </w:ins>
      <w:ins w:id="12" w:author="chris" w:date="2010-11-03T18:03:00Z">
        <w:r w:rsidR="00114875">
          <w:rPr>
            <w:rFonts w:ascii="Arial" w:hAnsi="Arial" w:cs="Arial"/>
          </w:rPr>
          <w:t>upfront</w:t>
        </w:r>
      </w:ins>
      <w:ins w:id="13" w:author="chris" w:date="2010-11-03T17:58:00Z">
        <w:r w:rsidR="00513C88">
          <w:rPr>
            <w:rFonts w:ascii="Arial" w:hAnsi="Arial" w:cs="Arial"/>
          </w:rPr>
          <w:t xml:space="preserve"> </w:t>
        </w:r>
      </w:ins>
      <w:commentRangeStart w:id="14"/>
      <w:r w:rsidRPr="00E059C6">
        <w:rPr>
          <w:rFonts w:ascii="Arial" w:hAnsi="Arial" w:cs="Arial"/>
        </w:rPr>
        <w:t>15</w:t>
      </w:r>
      <w:commentRangeEnd w:id="14"/>
      <w:r w:rsidR="00513C88">
        <w:rPr>
          <w:rStyle w:val="CommentReference"/>
        </w:rPr>
        <w:commentReference w:id="14"/>
      </w:r>
      <w:r w:rsidRPr="00E059C6">
        <w:rPr>
          <w:rFonts w:ascii="Arial" w:hAnsi="Arial" w:cs="Arial"/>
        </w:rPr>
        <w:t xml:space="preserve"> </w:t>
      </w:r>
      <w:del w:id="15" w:author="chris" w:date="2010-11-03T18:00:00Z">
        <w:r w:rsidRPr="00E059C6" w:rsidDel="00114875">
          <w:rPr>
            <w:rFonts w:ascii="Arial" w:hAnsi="Arial" w:cs="Arial"/>
          </w:rPr>
          <w:delText xml:space="preserve">hr </w:delText>
        </w:r>
      </w:del>
      <w:r w:rsidR="00171B4D">
        <w:rPr>
          <w:rFonts w:ascii="Arial" w:hAnsi="Arial" w:cs="Arial"/>
        </w:rPr>
        <w:t xml:space="preserve">hours </w:t>
      </w:r>
      <w:r w:rsidR="00171B4D" w:rsidRPr="00E059C6">
        <w:rPr>
          <w:rFonts w:ascii="Arial" w:hAnsi="Arial" w:cs="Arial"/>
        </w:rPr>
        <w:t>at</w:t>
      </w:r>
      <w:r w:rsidRPr="00E059C6">
        <w:rPr>
          <w:rFonts w:ascii="Arial" w:hAnsi="Arial" w:cs="Arial"/>
        </w:rPr>
        <w:t xml:space="preserve"> a discounted rate at the beginning of the project.</w:t>
      </w:r>
    </w:p>
    <w:p w:rsidR="00E059C6" w:rsidRPr="00E059C6" w:rsidRDefault="00114875" w:rsidP="00E059C6">
      <w:pPr>
        <w:pStyle w:val="CommentText"/>
        <w:ind w:left="360"/>
        <w:rPr>
          <w:rFonts w:ascii="Arial" w:hAnsi="Arial" w:cs="Arial"/>
        </w:rPr>
      </w:pPr>
      <w:ins w:id="16" w:author="chris" w:date="2010-11-03T18:03:00Z">
        <w:r>
          <w:rPr>
            <w:rFonts w:ascii="Arial" w:hAnsi="Arial" w:cs="Arial"/>
          </w:rPr>
          <w:lastRenderedPageBreak/>
          <w:t>This is a g</w:t>
        </w:r>
      </w:ins>
      <w:del w:id="17" w:author="chris" w:date="2010-11-03T18:03:00Z">
        <w:r w:rsidR="00E059C6" w:rsidRPr="00E059C6" w:rsidDel="00114875">
          <w:rPr>
            <w:rFonts w:ascii="Arial" w:hAnsi="Arial" w:cs="Arial"/>
          </w:rPr>
          <w:delText>G</w:delText>
        </w:r>
      </w:del>
      <w:r w:rsidR="00E059C6" w:rsidRPr="00E059C6">
        <w:rPr>
          <w:rFonts w:ascii="Arial" w:hAnsi="Arial" w:cs="Arial"/>
        </w:rPr>
        <w:t>reat option for a single room design or small remodel project that cross</w:t>
      </w:r>
      <w:ins w:id="18" w:author="chris" w:date="2010-11-03T18:02:00Z">
        <w:r>
          <w:rPr>
            <w:rFonts w:ascii="Arial" w:hAnsi="Arial" w:cs="Arial"/>
          </w:rPr>
          <w:t>es</w:t>
        </w:r>
      </w:ins>
      <w:r w:rsidR="00E059C6" w:rsidRPr="00E059C6">
        <w:rPr>
          <w:rFonts w:ascii="Arial" w:hAnsi="Arial" w:cs="Arial"/>
        </w:rPr>
        <w:t xml:space="preserve"> over multiple rooms that need coordination. Susan will help you with an overall design by pulling in perfect elements to create a cohesive look.</w:t>
      </w:r>
    </w:p>
    <w:p w:rsidR="00E059C6" w:rsidRPr="00E059C6" w:rsidRDefault="00E059C6" w:rsidP="00E059C6">
      <w:pPr>
        <w:pStyle w:val="CommentText"/>
        <w:numPr>
          <w:ilvl w:val="0"/>
          <w:numId w:val="7"/>
        </w:numPr>
        <w:rPr>
          <w:rFonts w:ascii="Arial" w:hAnsi="Arial" w:cs="Arial"/>
          <w:color w:val="984806"/>
        </w:rPr>
      </w:pPr>
      <w:r w:rsidRPr="00E059C6">
        <w:rPr>
          <w:rFonts w:ascii="Arial" w:hAnsi="Arial" w:cs="Arial"/>
          <w:color w:val="984806"/>
        </w:rPr>
        <w:t xml:space="preserve">30 hour package: </w:t>
      </w:r>
    </w:p>
    <w:p w:rsidR="00E059C6" w:rsidRPr="00E059C6" w:rsidRDefault="00E059C6" w:rsidP="00E059C6">
      <w:pPr>
        <w:pStyle w:val="CommentText"/>
        <w:ind w:left="360"/>
        <w:rPr>
          <w:rFonts w:ascii="Arial" w:hAnsi="Arial" w:cs="Arial"/>
        </w:rPr>
      </w:pPr>
      <w:r w:rsidRPr="00E059C6">
        <w:rPr>
          <w:rFonts w:ascii="Arial" w:hAnsi="Arial" w:cs="Arial"/>
        </w:rPr>
        <w:t xml:space="preserve">The client </w:t>
      </w:r>
      <w:commentRangeStart w:id="19"/>
      <w:r w:rsidRPr="00E059C6">
        <w:rPr>
          <w:rFonts w:ascii="Arial" w:hAnsi="Arial" w:cs="Arial"/>
        </w:rPr>
        <w:t>pays a lump sum of</w:t>
      </w:r>
      <w:commentRangeEnd w:id="19"/>
      <w:r w:rsidR="00114875">
        <w:rPr>
          <w:rStyle w:val="CommentReference"/>
        </w:rPr>
        <w:commentReference w:id="19"/>
      </w:r>
      <w:r w:rsidRPr="00E059C6">
        <w:rPr>
          <w:rFonts w:ascii="Arial" w:hAnsi="Arial" w:cs="Arial"/>
        </w:rPr>
        <w:t xml:space="preserve"> 30 </w:t>
      </w:r>
      <w:del w:id="20" w:author="chris" w:date="2010-11-03T18:02:00Z">
        <w:r w:rsidRPr="00E059C6" w:rsidDel="00114875">
          <w:rPr>
            <w:rFonts w:ascii="Arial" w:hAnsi="Arial" w:cs="Arial"/>
          </w:rPr>
          <w:delText xml:space="preserve">hrs </w:delText>
        </w:r>
      </w:del>
      <w:ins w:id="21" w:author="chris" w:date="2010-11-03T18:02:00Z">
        <w:r w:rsidR="00114875">
          <w:rPr>
            <w:rFonts w:ascii="Arial" w:hAnsi="Arial" w:cs="Arial"/>
          </w:rPr>
          <w:t>hours</w:t>
        </w:r>
        <w:r w:rsidR="00114875" w:rsidRPr="00E059C6">
          <w:rPr>
            <w:rFonts w:ascii="Arial" w:hAnsi="Arial" w:cs="Arial"/>
          </w:rPr>
          <w:t xml:space="preserve"> </w:t>
        </w:r>
      </w:ins>
      <w:r w:rsidRPr="00E059C6">
        <w:rPr>
          <w:rFonts w:ascii="Arial" w:hAnsi="Arial" w:cs="Arial"/>
        </w:rPr>
        <w:t>at a deeper discounted rate at the beginning of the project.</w:t>
      </w:r>
    </w:p>
    <w:p w:rsidR="00E059C6" w:rsidRPr="00E059C6" w:rsidRDefault="00114875" w:rsidP="00E059C6">
      <w:pPr>
        <w:pStyle w:val="CommentText"/>
        <w:ind w:left="360"/>
        <w:rPr>
          <w:rFonts w:ascii="Arial" w:hAnsi="Arial" w:cs="Arial"/>
        </w:rPr>
      </w:pPr>
      <w:ins w:id="22" w:author="chris" w:date="2010-11-03T18:03:00Z">
        <w:r>
          <w:rPr>
            <w:rFonts w:ascii="Arial" w:hAnsi="Arial" w:cs="Arial"/>
          </w:rPr>
          <w:t>This is a g</w:t>
        </w:r>
      </w:ins>
      <w:del w:id="23" w:author="chris" w:date="2010-11-03T18:03:00Z">
        <w:r w:rsidR="00E059C6" w:rsidRPr="00E059C6" w:rsidDel="00114875">
          <w:rPr>
            <w:rFonts w:ascii="Arial" w:hAnsi="Arial" w:cs="Arial"/>
          </w:rPr>
          <w:delText>G</w:delText>
        </w:r>
      </w:del>
      <w:r w:rsidR="00E059C6" w:rsidRPr="00E059C6">
        <w:rPr>
          <w:rFonts w:ascii="Arial" w:hAnsi="Arial" w:cs="Arial"/>
        </w:rPr>
        <w:t xml:space="preserve">ood option for a kitchen or bathroom project that needs a </w:t>
      </w:r>
      <w:r w:rsidR="00782CB3">
        <w:rPr>
          <w:rFonts w:ascii="Arial" w:hAnsi="Arial" w:cs="Arial"/>
        </w:rPr>
        <w:t xml:space="preserve">new </w:t>
      </w:r>
      <w:r w:rsidR="00E059C6" w:rsidRPr="00E059C6">
        <w:rPr>
          <w:rFonts w:ascii="Arial" w:hAnsi="Arial" w:cs="Arial"/>
        </w:rPr>
        <w:t>space plan, new cabinet layout and new material selection.</w:t>
      </w:r>
    </w:p>
    <w:p w:rsidR="00A60375" w:rsidRPr="006B64B7" w:rsidRDefault="00A60375" w:rsidP="00A60375">
      <w:pPr>
        <w:pStyle w:val="CommentText"/>
        <w:rPr>
          <w:rFonts w:ascii="Arial" w:hAnsi="Arial" w:cs="Arial"/>
        </w:rPr>
      </w:pPr>
    </w:p>
    <w:p w:rsidR="00A60375" w:rsidRPr="006B64B7" w:rsidRDefault="00E059C6" w:rsidP="00A60375">
      <w:pPr>
        <w:rPr>
          <w:rFonts w:ascii="Arial" w:hAnsi="Arial" w:cs="Arial"/>
          <w:sz w:val="20"/>
          <w:szCs w:val="20"/>
        </w:rPr>
      </w:pPr>
      <w:r w:rsidRPr="00E059C6">
        <w:rPr>
          <w:rFonts w:ascii="Arial" w:hAnsi="Arial" w:cs="Arial"/>
          <w:sz w:val="20"/>
          <w:szCs w:val="20"/>
        </w:rPr>
        <w:t>Susan can provide a recommendation of what package is appropriate for your project at the time of</w:t>
      </w:r>
      <w:ins w:id="24" w:author="chris" w:date="2010-11-03T19:56:00Z">
        <w:r w:rsidR="00576EAC">
          <w:rPr>
            <w:rFonts w:ascii="Arial" w:hAnsi="Arial" w:cs="Arial"/>
            <w:sz w:val="20"/>
            <w:szCs w:val="20"/>
          </w:rPr>
          <w:t xml:space="preserve"> </w:t>
        </w:r>
      </w:ins>
      <w:commentRangeStart w:id="25"/>
      <w:r w:rsidR="00B26A12">
        <w:rPr>
          <w:rFonts w:ascii="Arial" w:hAnsi="Arial" w:cs="Arial"/>
          <w:sz w:val="20"/>
          <w:szCs w:val="20"/>
        </w:rPr>
        <w:t xml:space="preserve">the </w:t>
      </w:r>
      <w:r w:rsidR="00B26A12" w:rsidRPr="00E059C6">
        <w:rPr>
          <w:rFonts w:ascii="Arial" w:hAnsi="Arial" w:cs="Arial"/>
          <w:sz w:val="20"/>
          <w:szCs w:val="20"/>
        </w:rPr>
        <w:t>initial</w:t>
      </w:r>
      <w:r w:rsidRPr="00E059C6">
        <w:rPr>
          <w:rFonts w:ascii="Arial" w:hAnsi="Arial" w:cs="Arial"/>
          <w:sz w:val="20"/>
          <w:szCs w:val="20"/>
        </w:rPr>
        <w:t xml:space="preserve"> consultation.</w:t>
      </w:r>
      <w:commentRangeEnd w:id="25"/>
      <w:r w:rsidR="00576EAC">
        <w:rPr>
          <w:rStyle w:val="CommentReference"/>
        </w:rPr>
        <w:commentReference w:id="25"/>
      </w:r>
    </w:p>
    <w:p w:rsidR="008553E1" w:rsidRPr="00715855" w:rsidRDefault="008553E1" w:rsidP="00005939">
      <w:pPr>
        <w:rPr>
          <w:rFonts w:ascii="Arial" w:hAnsi="Arial" w:cs="Arial"/>
          <w:sz w:val="20"/>
          <w:szCs w:val="20"/>
        </w:rPr>
      </w:pPr>
    </w:p>
    <w:p w:rsidR="00A37BD4" w:rsidRDefault="00A37BD4">
      <w:r>
        <w:br w:type="page"/>
      </w:r>
    </w:p>
    <w:p w:rsidR="00A11BF8" w:rsidRPr="00A11BF8" w:rsidRDefault="00A11BF8" w:rsidP="00A11BF8">
      <w:pPr>
        <w:jc w:val="center"/>
        <w:rPr>
          <w:rFonts w:ascii="Arial" w:eastAsia="Times New Roman" w:hAnsi="Arial" w:cs="Arial"/>
          <w:b/>
          <w:color w:val="000000"/>
          <w:sz w:val="24"/>
          <w:szCs w:val="24"/>
        </w:rPr>
      </w:pPr>
      <w:r w:rsidRPr="00A11BF8">
        <w:rPr>
          <w:rFonts w:ascii="Arial" w:eastAsia="Times New Roman" w:hAnsi="Arial" w:cs="Arial"/>
          <w:b/>
          <w:color w:val="000000"/>
          <w:sz w:val="24"/>
          <w:szCs w:val="24"/>
        </w:rPr>
        <w:lastRenderedPageBreak/>
        <w:t>Process page:</w:t>
      </w:r>
    </w:p>
    <w:p w:rsidR="0014776A" w:rsidRPr="006B64B7" w:rsidRDefault="00E059C6" w:rsidP="0014776A">
      <w:pPr>
        <w:rPr>
          <w:rFonts w:ascii="Arial" w:hAnsi="Arial" w:cs="Arial"/>
          <w:sz w:val="20"/>
          <w:szCs w:val="20"/>
        </w:rPr>
      </w:pPr>
      <w:r w:rsidRPr="00E059C6">
        <w:rPr>
          <w:rFonts w:ascii="Arial" w:eastAsia="Times New Roman" w:hAnsi="Arial" w:cs="Arial"/>
          <w:color w:val="000000"/>
          <w:sz w:val="20"/>
          <w:szCs w:val="20"/>
        </w:rPr>
        <w:t>From Conception, Design, Product Selection and Installation, Susan is committed to providing the highest level of professionalism and service to you.</w:t>
      </w:r>
    </w:p>
    <w:p w:rsidR="00A37BD4" w:rsidRPr="006B64B7" w:rsidRDefault="00A37BD4" w:rsidP="0014776A">
      <w:pPr>
        <w:rPr>
          <w:rFonts w:ascii="Arial" w:hAnsi="Arial" w:cs="Arial"/>
          <w:sz w:val="20"/>
          <w:szCs w:val="20"/>
        </w:rPr>
      </w:pPr>
    </w:p>
    <w:p w:rsidR="00DA21E0" w:rsidRPr="006B64B7" w:rsidRDefault="00E059C6" w:rsidP="0014776A">
      <w:pPr>
        <w:rPr>
          <w:rFonts w:ascii="Arial" w:hAnsi="Arial" w:cs="Arial"/>
          <w:sz w:val="20"/>
          <w:szCs w:val="20"/>
        </w:rPr>
      </w:pPr>
      <w:r w:rsidRPr="00E059C6">
        <w:rPr>
          <w:rFonts w:ascii="Arial" w:hAnsi="Arial" w:cs="Arial"/>
          <w:sz w:val="20"/>
          <w:szCs w:val="20"/>
        </w:rPr>
        <w:t>Susan uses a 4 step process in every project:</w:t>
      </w:r>
    </w:p>
    <w:p w:rsidR="00E059C6" w:rsidRPr="00E059C6" w:rsidRDefault="00E059C6" w:rsidP="00E059C6">
      <w:pPr>
        <w:pStyle w:val="ListParagraph"/>
        <w:numPr>
          <w:ilvl w:val="0"/>
          <w:numId w:val="4"/>
        </w:numPr>
        <w:rPr>
          <w:rFonts w:ascii="Arial" w:hAnsi="Arial" w:cs="Arial"/>
          <w:color w:val="984806"/>
          <w:sz w:val="20"/>
          <w:szCs w:val="20"/>
        </w:rPr>
      </w:pPr>
      <w:r w:rsidRPr="00E059C6">
        <w:rPr>
          <w:rFonts w:ascii="Arial" w:hAnsi="Arial" w:cs="Arial"/>
          <w:color w:val="984806"/>
          <w:sz w:val="20"/>
          <w:szCs w:val="20"/>
        </w:rPr>
        <w:t xml:space="preserve"> Conception</w:t>
      </w:r>
    </w:p>
    <w:p w:rsidR="00E059C6" w:rsidRPr="00E059C6" w:rsidRDefault="00E059C6" w:rsidP="00E059C6">
      <w:pPr>
        <w:pStyle w:val="ListParagraph"/>
        <w:numPr>
          <w:ilvl w:val="0"/>
          <w:numId w:val="6"/>
        </w:numPr>
        <w:rPr>
          <w:rFonts w:ascii="Arial" w:hAnsi="Arial" w:cs="Arial"/>
          <w:color w:val="984806"/>
          <w:sz w:val="20"/>
          <w:szCs w:val="20"/>
        </w:rPr>
      </w:pPr>
      <w:r w:rsidRPr="00E059C6">
        <w:rPr>
          <w:rFonts w:ascii="Arial" w:hAnsi="Arial" w:cs="Arial"/>
          <w:color w:val="984806"/>
          <w:sz w:val="20"/>
          <w:szCs w:val="20"/>
        </w:rPr>
        <w:t>Design</w:t>
      </w:r>
    </w:p>
    <w:p w:rsidR="00E059C6" w:rsidRPr="00E059C6" w:rsidRDefault="00E059C6" w:rsidP="00E059C6">
      <w:pPr>
        <w:pStyle w:val="ListParagraph"/>
        <w:numPr>
          <w:ilvl w:val="1"/>
          <w:numId w:val="5"/>
        </w:numPr>
        <w:rPr>
          <w:rFonts w:ascii="Arial" w:hAnsi="Arial" w:cs="Arial"/>
          <w:color w:val="984806"/>
          <w:sz w:val="20"/>
          <w:szCs w:val="20"/>
        </w:rPr>
      </w:pPr>
      <w:r w:rsidRPr="00E059C6">
        <w:rPr>
          <w:rFonts w:ascii="Arial" w:hAnsi="Arial" w:cs="Arial"/>
          <w:color w:val="984806"/>
          <w:sz w:val="20"/>
          <w:szCs w:val="20"/>
        </w:rPr>
        <w:t>Selection</w:t>
      </w:r>
    </w:p>
    <w:p w:rsidR="00E059C6" w:rsidRPr="00E059C6" w:rsidRDefault="00E059C6" w:rsidP="00E059C6">
      <w:pPr>
        <w:pStyle w:val="ListParagraph"/>
        <w:numPr>
          <w:ilvl w:val="2"/>
          <w:numId w:val="5"/>
        </w:numPr>
        <w:rPr>
          <w:rFonts w:ascii="Arial" w:hAnsi="Arial" w:cs="Arial"/>
          <w:color w:val="984806"/>
          <w:sz w:val="20"/>
          <w:szCs w:val="20"/>
        </w:rPr>
      </w:pPr>
      <w:r w:rsidRPr="00E059C6">
        <w:rPr>
          <w:rFonts w:ascii="Arial" w:hAnsi="Arial" w:cs="Arial"/>
          <w:color w:val="984806"/>
          <w:sz w:val="20"/>
          <w:szCs w:val="20"/>
        </w:rPr>
        <w:t>Installation</w:t>
      </w:r>
    </w:p>
    <w:p w:rsidR="0014776A" w:rsidRPr="006B64B7" w:rsidRDefault="00E059C6" w:rsidP="00DA21E0">
      <w:pPr>
        <w:rPr>
          <w:rFonts w:ascii="Arial" w:hAnsi="Arial" w:cs="Arial"/>
          <w:sz w:val="20"/>
          <w:szCs w:val="20"/>
        </w:rPr>
      </w:pPr>
      <w:r w:rsidRPr="00E059C6">
        <w:rPr>
          <w:rFonts w:ascii="Arial" w:hAnsi="Arial" w:cs="Arial"/>
          <w:sz w:val="20"/>
          <w:szCs w:val="20"/>
        </w:rPr>
        <w:t>The 4 step process will help to transform your dreams into reality efficiently and effectively.</w:t>
      </w:r>
    </w:p>
    <w:p w:rsidR="0014776A" w:rsidRPr="006B64B7" w:rsidRDefault="00E059C6" w:rsidP="00940C9B">
      <w:pPr>
        <w:pStyle w:val="NormalWeb"/>
        <w:shd w:val="clear" w:color="auto" w:fill="FFFFFF"/>
        <w:spacing w:line="360" w:lineRule="atLeast"/>
        <w:rPr>
          <w:rFonts w:ascii="Arial" w:hAnsi="Arial" w:cs="Arial"/>
          <w:sz w:val="20"/>
          <w:szCs w:val="20"/>
        </w:rPr>
      </w:pPr>
      <w:r w:rsidRPr="00E059C6">
        <w:rPr>
          <w:rFonts w:ascii="Arial" w:hAnsi="Arial" w:cs="Arial"/>
          <w:sz w:val="20"/>
          <w:szCs w:val="20"/>
          <w:u w:val="single"/>
        </w:rPr>
        <w:t>Conception:</w:t>
      </w:r>
    </w:p>
    <w:p w:rsidR="00E059C6" w:rsidRPr="00E059C6" w:rsidRDefault="00E059C6" w:rsidP="00E059C6">
      <w:pPr>
        <w:pStyle w:val="NoSpacing"/>
        <w:rPr>
          <w:rFonts w:ascii="Arial" w:hAnsi="Arial" w:cs="Arial"/>
          <w:color w:val="984806"/>
          <w:sz w:val="20"/>
          <w:szCs w:val="20"/>
        </w:rPr>
      </w:pPr>
      <w:r w:rsidRPr="00E059C6">
        <w:rPr>
          <w:rFonts w:ascii="Arial" w:hAnsi="Arial" w:cs="Arial"/>
          <w:color w:val="984806"/>
          <w:sz w:val="20"/>
          <w:szCs w:val="20"/>
        </w:rPr>
        <w:t xml:space="preserve">Conception begins with a </w:t>
      </w:r>
      <w:r w:rsidRPr="00E059C6">
        <w:rPr>
          <w:rFonts w:ascii="Arial" w:hAnsi="Arial" w:cs="Arial"/>
          <w:b/>
          <w:color w:val="984806"/>
          <w:sz w:val="20"/>
          <w:szCs w:val="20"/>
        </w:rPr>
        <w:t>complementary, 1 hour</w:t>
      </w:r>
      <w:r w:rsidRPr="00E059C6">
        <w:rPr>
          <w:rFonts w:ascii="Arial" w:hAnsi="Arial" w:cs="Arial"/>
          <w:color w:val="984806"/>
          <w:sz w:val="20"/>
          <w:szCs w:val="20"/>
        </w:rPr>
        <w:t xml:space="preserve"> initial consultation.   </w:t>
      </w:r>
      <w:r w:rsidRPr="00E059C6">
        <w:rPr>
          <w:rFonts w:ascii="Arial" w:hAnsi="Arial" w:cs="Arial"/>
          <w:color w:val="984806"/>
          <w:sz w:val="20"/>
          <w:szCs w:val="20"/>
        </w:rPr>
        <w:br/>
        <w:t xml:space="preserve">Susan will meet with you at your home to discuss your ideas and needs.   She will cover the scope of your project, timing and budget.   She will listen carefully and understand your requirements and discuss the design process and fee structure. </w:t>
      </w:r>
    </w:p>
    <w:p w:rsidR="003D2FFA" w:rsidRDefault="00E059C6">
      <w:pPr>
        <w:pStyle w:val="NoSpacing"/>
        <w:rPr>
          <w:rFonts w:ascii="Arial" w:hAnsi="Arial" w:cs="Arial"/>
          <w:color w:val="984806"/>
          <w:sz w:val="20"/>
          <w:szCs w:val="20"/>
        </w:rPr>
      </w:pPr>
      <w:r w:rsidRPr="00E059C6">
        <w:rPr>
          <w:rFonts w:ascii="Arial" w:hAnsi="Arial" w:cs="Arial"/>
          <w:color w:val="984806"/>
          <w:sz w:val="20"/>
          <w:szCs w:val="20"/>
        </w:rPr>
        <w:t xml:space="preserve">   </w:t>
      </w:r>
    </w:p>
    <w:p w:rsidR="003D2FFA" w:rsidRDefault="00E059C6">
      <w:pPr>
        <w:pStyle w:val="NoSpacing"/>
        <w:rPr>
          <w:rFonts w:ascii="Arial" w:hAnsi="Arial" w:cs="Arial"/>
          <w:color w:val="984806"/>
          <w:sz w:val="20"/>
          <w:szCs w:val="20"/>
        </w:rPr>
      </w:pPr>
      <w:r w:rsidRPr="00E059C6">
        <w:rPr>
          <w:rFonts w:ascii="Arial" w:hAnsi="Arial" w:cs="Arial"/>
          <w:color w:val="984806"/>
          <w:sz w:val="20"/>
          <w:szCs w:val="20"/>
        </w:rPr>
        <w:t>After this meeting, you are free to choose whether to continue working with Susan into the design phase of the project.</w:t>
      </w:r>
    </w:p>
    <w:p w:rsidR="0014776A" w:rsidRPr="006B64B7" w:rsidRDefault="0014776A" w:rsidP="0014776A">
      <w:pPr>
        <w:pStyle w:val="NormalWeb"/>
        <w:shd w:val="clear" w:color="auto" w:fill="FFFFFF"/>
        <w:spacing w:line="360" w:lineRule="atLeast"/>
        <w:rPr>
          <w:rFonts w:ascii="Arial" w:hAnsi="Arial" w:cs="Arial"/>
          <w:sz w:val="20"/>
          <w:szCs w:val="20"/>
        </w:rPr>
      </w:pPr>
    </w:p>
    <w:p w:rsidR="0014776A" w:rsidRPr="006B64B7" w:rsidRDefault="00E059C6" w:rsidP="0014776A">
      <w:pPr>
        <w:rPr>
          <w:rFonts w:ascii="Arial" w:hAnsi="Arial" w:cs="Arial"/>
          <w:sz w:val="20"/>
          <w:szCs w:val="20"/>
          <w:u w:val="single"/>
        </w:rPr>
      </w:pPr>
      <w:r w:rsidRPr="00E059C6">
        <w:rPr>
          <w:rFonts w:ascii="Arial" w:hAnsi="Arial" w:cs="Arial"/>
          <w:sz w:val="20"/>
          <w:szCs w:val="20"/>
          <w:u w:val="single"/>
        </w:rPr>
        <w:t>Design:</w:t>
      </w:r>
    </w:p>
    <w:p w:rsidR="00E059C6" w:rsidRPr="00E059C6" w:rsidRDefault="00E059C6">
      <w:pPr>
        <w:rPr>
          <w:rFonts w:ascii="Arial" w:hAnsi="Arial" w:cs="Arial"/>
          <w:color w:val="984806"/>
          <w:sz w:val="20"/>
          <w:szCs w:val="20"/>
        </w:rPr>
      </w:pPr>
      <w:r w:rsidRPr="00E059C6">
        <w:rPr>
          <w:rFonts w:ascii="Arial" w:hAnsi="Arial" w:cs="Arial"/>
          <w:color w:val="984806"/>
          <w:sz w:val="20"/>
          <w:szCs w:val="20"/>
        </w:rPr>
        <w:t xml:space="preserve"> If the project and relationship make </w:t>
      </w:r>
      <w:proofErr w:type="gramStart"/>
      <w:r w:rsidRPr="00E059C6">
        <w:rPr>
          <w:rFonts w:ascii="Arial" w:hAnsi="Arial" w:cs="Arial"/>
          <w:color w:val="984806"/>
          <w:sz w:val="20"/>
          <w:szCs w:val="20"/>
        </w:rPr>
        <w:t>sense  she</w:t>
      </w:r>
      <w:proofErr w:type="gramEnd"/>
      <w:r w:rsidRPr="00E059C6">
        <w:rPr>
          <w:rFonts w:ascii="Arial" w:hAnsi="Arial" w:cs="Arial"/>
          <w:color w:val="984806"/>
          <w:sz w:val="20"/>
          <w:szCs w:val="20"/>
        </w:rPr>
        <w:t xml:space="preserve"> will ask to enter into a simple design agreement where you sign up for a design package. Susan will then translate ideas into a beautiful and functional design that is truly unique and meets your needs and budget. The design can be as simple as </w:t>
      </w:r>
      <w:del w:id="26" w:author="chris" w:date="2010-11-03T18:05:00Z">
        <w:r w:rsidRPr="00E059C6" w:rsidDel="00114875">
          <w:rPr>
            <w:rFonts w:ascii="Arial" w:hAnsi="Arial" w:cs="Arial"/>
            <w:color w:val="984806"/>
            <w:sz w:val="20"/>
            <w:szCs w:val="20"/>
          </w:rPr>
          <w:delText xml:space="preserve">an </w:delText>
        </w:r>
      </w:del>
      <w:r w:rsidRPr="00E059C6">
        <w:rPr>
          <w:rFonts w:ascii="Arial" w:hAnsi="Arial" w:cs="Arial"/>
          <w:color w:val="984806"/>
          <w:sz w:val="20"/>
          <w:szCs w:val="20"/>
        </w:rPr>
        <w:t xml:space="preserve">advice for a paint color or </w:t>
      </w:r>
      <w:ins w:id="27" w:author="chris" w:date="2010-11-03T18:06:00Z">
        <w:r w:rsidR="00114875">
          <w:rPr>
            <w:rFonts w:ascii="Arial" w:hAnsi="Arial" w:cs="Arial"/>
            <w:color w:val="984806"/>
            <w:sz w:val="20"/>
            <w:szCs w:val="20"/>
          </w:rPr>
          <w:t xml:space="preserve">something more </w:t>
        </w:r>
        <w:commentRangeStart w:id="28"/>
        <w:r w:rsidR="00114875">
          <w:rPr>
            <w:rFonts w:ascii="Arial" w:hAnsi="Arial" w:cs="Arial"/>
            <w:color w:val="984806"/>
            <w:sz w:val="20"/>
            <w:szCs w:val="20"/>
          </w:rPr>
          <w:t>involved</w:t>
        </w:r>
      </w:ins>
      <w:commentRangeEnd w:id="28"/>
      <w:ins w:id="29" w:author="chris" w:date="2010-11-03T18:07:00Z">
        <w:r w:rsidR="00114875">
          <w:rPr>
            <w:rStyle w:val="CommentReference"/>
          </w:rPr>
          <w:commentReference w:id="28"/>
        </w:r>
      </w:ins>
      <w:ins w:id="30" w:author="chris" w:date="2010-11-03T18:06:00Z">
        <w:r w:rsidR="00114875">
          <w:rPr>
            <w:rFonts w:ascii="Arial" w:hAnsi="Arial" w:cs="Arial"/>
            <w:color w:val="984806"/>
            <w:sz w:val="20"/>
            <w:szCs w:val="20"/>
          </w:rPr>
          <w:t xml:space="preserve"> as </w:t>
        </w:r>
      </w:ins>
      <w:r w:rsidRPr="00E059C6">
        <w:rPr>
          <w:rFonts w:ascii="Arial" w:hAnsi="Arial" w:cs="Arial"/>
          <w:color w:val="984806"/>
          <w:sz w:val="20"/>
          <w:szCs w:val="20"/>
        </w:rPr>
        <w:t xml:space="preserve">providing a full set of 3D designs for a kitchen and bath project. </w:t>
      </w:r>
    </w:p>
    <w:p w:rsidR="00E059C6" w:rsidRPr="00E059C6" w:rsidRDefault="00E059C6">
      <w:pPr>
        <w:rPr>
          <w:rFonts w:ascii="Arial" w:hAnsi="Arial" w:cs="Arial"/>
          <w:color w:val="984806"/>
          <w:sz w:val="20"/>
          <w:szCs w:val="20"/>
        </w:rPr>
      </w:pPr>
      <w:r w:rsidRPr="00E059C6">
        <w:rPr>
          <w:rFonts w:ascii="Arial" w:hAnsi="Arial" w:cs="Arial"/>
          <w:color w:val="984806"/>
          <w:sz w:val="20"/>
          <w:szCs w:val="20"/>
        </w:rPr>
        <w:t>Once design is complete, you can move on to the next phase of your project on your own or continue with Susan for the product selection process.</w:t>
      </w:r>
    </w:p>
    <w:p w:rsidR="00BA512D" w:rsidRPr="006B64B7" w:rsidRDefault="00BA512D" w:rsidP="0014776A">
      <w:pPr>
        <w:rPr>
          <w:rFonts w:ascii="Arial" w:hAnsi="Arial" w:cs="Arial"/>
          <w:sz w:val="20"/>
          <w:szCs w:val="20"/>
        </w:rPr>
      </w:pPr>
    </w:p>
    <w:p w:rsidR="00A37BD4" w:rsidRPr="006B64B7" w:rsidRDefault="00A37BD4" w:rsidP="00702E8A">
      <w:pPr>
        <w:rPr>
          <w:rFonts w:ascii="Arial" w:hAnsi="Arial" w:cs="Arial"/>
          <w:sz w:val="20"/>
          <w:szCs w:val="20"/>
        </w:rPr>
      </w:pPr>
    </w:p>
    <w:p w:rsidR="008C4F24" w:rsidRPr="006B64B7" w:rsidRDefault="00E059C6" w:rsidP="0014776A">
      <w:pPr>
        <w:rPr>
          <w:rFonts w:ascii="Arial" w:hAnsi="Arial" w:cs="Arial"/>
          <w:sz w:val="20"/>
          <w:szCs w:val="20"/>
          <w:u w:val="single"/>
        </w:rPr>
      </w:pPr>
      <w:r w:rsidRPr="00E059C6">
        <w:rPr>
          <w:rFonts w:ascii="Arial" w:hAnsi="Arial" w:cs="Arial"/>
          <w:sz w:val="20"/>
          <w:szCs w:val="20"/>
          <w:u w:val="single"/>
        </w:rPr>
        <w:t xml:space="preserve">Selection: </w:t>
      </w:r>
    </w:p>
    <w:p w:rsidR="0014776A" w:rsidRDefault="00E059C6" w:rsidP="0014776A">
      <w:pPr>
        <w:rPr>
          <w:rFonts w:ascii="Arial" w:hAnsi="Arial" w:cs="Arial"/>
          <w:sz w:val="20"/>
          <w:szCs w:val="20"/>
        </w:rPr>
      </w:pPr>
      <w:r w:rsidRPr="00E059C6">
        <w:rPr>
          <w:rFonts w:ascii="Arial" w:hAnsi="Arial" w:cs="Arial"/>
          <w:color w:val="984806"/>
          <w:sz w:val="20"/>
          <w:szCs w:val="20"/>
        </w:rPr>
        <w:t>Once the design is approved, Susan will help you choosing products that meet your criteria. She will research the perfect products that meet the function, style and budget</w:t>
      </w:r>
      <w:r w:rsidR="0082534C">
        <w:rPr>
          <w:rFonts w:ascii="Arial" w:hAnsi="Arial" w:cs="Arial"/>
          <w:color w:val="984806"/>
          <w:sz w:val="20"/>
          <w:szCs w:val="20"/>
        </w:rPr>
        <w:t xml:space="preserve">. </w:t>
      </w:r>
      <w:r w:rsidRPr="00E059C6">
        <w:rPr>
          <w:rFonts w:ascii="Arial" w:hAnsi="Arial" w:cs="Arial"/>
          <w:color w:val="984806"/>
          <w:sz w:val="20"/>
          <w:szCs w:val="20"/>
        </w:rPr>
        <w:t xml:space="preserve"> </w:t>
      </w:r>
      <w:r w:rsidR="00037198">
        <w:rPr>
          <w:rFonts w:ascii="Arial" w:hAnsi="Arial" w:cs="Arial"/>
          <w:color w:val="984806"/>
          <w:sz w:val="20"/>
          <w:szCs w:val="20"/>
        </w:rPr>
        <w:t xml:space="preserve">She can then handle the purchasing/delivering for you or </w:t>
      </w:r>
      <w:r w:rsidRPr="00E059C6">
        <w:rPr>
          <w:rFonts w:ascii="Arial" w:hAnsi="Arial" w:cs="Arial"/>
          <w:color w:val="984806"/>
          <w:sz w:val="20"/>
          <w:szCs w:val="20"/>
        </w:rPr>
        <w:t xml:space="preserve">you </w:t>
      </w:r>
      <w:r w:rsidR="00037198">
        <w:rPr>
          <w:rFonts w:ascii="Arial" w:hAnsi="Arial" w:cs="Arial"/>
          <w:color w:val="984806"/>
          <w:sz w:val="20"/>
          <w:szCs w:val="20"/>
        </w:rPr>
        <w:t xml:space="preserve">can </w:t>
      </w:r>
      <w:r w:rsidRPr="00E059C6">
        <w:rPr>
          <w:rFonts w:ascii="Arial" w:hAnsi="Arial" w:cs="Arial"/>
          <w:color w:val="984806"/>
          <w:sz w:val="20"/>
          <w:szCs w:val="20"/>
        </w:rPr>
        <w:t>purchase directly from the vendor. This</w:t>
      </w:r>
      <w:r w:rsidR="00037198">
        <w:rPr>
          <w:rFonts w:ascii="Arial" w:hAnsi="Arial" w:cs="Arial"/>
          <w:color w:val="984806"/>
          <w:sz w:val="20"/>
          <w:szCs w:val="20"/>
        </w:rPr>
        <w:t xml:space="preserve"> option</w:t>
      </w:r>
      <w:r w:rsidRPr="00E059C6">
        <w:rPr>
          <w:rFonts w:ascii="Arial" w:hAnsi="Arial" w:cs="Arial"/>
          <w:color w:val="984806"/>
          <w:sz w:val="20"/>
          <w:szCs w:val="20"/>
        </w:rPr>
        <w:t xml:space="preserve"> allows you the freedom to source products anywhere for the best price and for the best selection. </w:t>
      </w:r>
    </w:p>
    <w:p w:rsidR="00037198" w:rsidRPr="006B64B7" w:rsidRDefault="00037198" w:rsidP="0014776A">
      <w:pPr>
        <w:rPr>
          <w:rFonts w:ascii="Arial" w:hAnsi="Arial" w:cs="Arial"/>
          <w:sz w:val="20"/>
          <w:szCs w:val="20"/>
        </w:rPr>
      </w:pPr>
    </w:p>
    <w:p w:rsidR="006B64B7" w:rsidRPr="006B64B7" w:rsidRDefault="00E059C6" w:rsidP="0014776A">
      <w:pPr>
        <w:rPr>
          <w:rFonts w:ascii="Arial" w:hAnsi="Arial" w:cs="Arial"/>
          <w:sz w:val="20"/>
          <w:szCs w:val="20"/>
          <w:u w:val="single"/>
        </w:rPr>
      </w:pPr>
      <w:r w:rsidRPr="00E059C6">
        <w:rPr>
          <w:rFonts w:ascii="Arial" w:hAnsi="Arial" w:cs="Arial"/>
          <w:sz w:val="20"/>
          <w:szCs w:val="20"/>
          <w:u w:val="single"/>
        </w:rPr>
        <w:t>Installation:</w:t>
      </w:r>
    </w:p>
    <w:p w:rsidR="0025209D" w:rsidRPr="006B64B7" w:rsidRDefault="00E059C6" w:rsidP="00A37BD4">
      <w:pPr>
        <w:rPr>
          <w:rFonts w:ascii="Arial" w:hAnsi="Arial" w:cs="Arial"/>
          <w:color w:val="984806"/>
          <w:sz w:val="20"/>
          <w:szCs w:val="20"/>
        </w:rPr>
      </w:pPr>
      <w:r w:rsidRPr="00E059C6">
        <w:rPr>
          <w:rFonts w:ascii="Arial" w:hAnsi="Arial" w:cs="Arial"/>
          <w:color w:val="984806"/>
          <w:sz w:val="20"/>
          <w:szCs w:val="20"/>
        </w:rPr>
        <w:lastRenderedPageBreak/>
        <w:t>Susan is partnered with a Diamond Certified construction company. So, professional installation service is available to you. If you prefer to use your own installer, that would be fine, too. She will work with a contractor/installer to execute your vision into reality. She will coordinate and communicate with them throughout the entire installation process so your project will be completed in a timely manner.</w:t>
      </w:r>
    </w:p>
    <w:sectPr w:rsidR="0025209D" w:rsidRPr="006B64B7" w:rsidSect="00BB4CF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chris" w:date="2010-11-03T20:08:00Z" w:initials="c">
    <w:p w:rsidR="00513C88" w:rsidRDefault="00513C88">
      <w:pPr>
        <w:pStyle w:val="CommentText"/>
      </w:pPr>
      <w:r>
        <w:rPr>
          <w:rStyle w:val="CommentReference"/>
        </w:rPr>
        <w:annotationRef/>
      </w:r>
      <w:r>
        <w:t>Either “option” or “choice” … don’t need “to get</w:t>
      </w:r>
      <w:proofErr w:type="gramStart"/>
      <w:r>
        <w:t>” ,</w:t>
      </w:r>
      <w:proofErr w:type="gramEnd"/>
      <w:r>
        <w:t xml:space="preserve"> I think.</w:t>
      </w:r>
    </w:p>
  </w:comment>
  <w:comment w:id="14" w:author="chris" w:date="2010-11-03T20:08:00Z" w:initials="c">
    <w:p w:rsidR="00513C88" w:rsidRDefault="00513C88">
      <w:pPr>
        <w:pStyle w:val="CommentText"/>
      </w:pPr>
      <w:r>
        <w:rPr>
          <w:rStyle w:val="CommentReference"/>
        </w:rPr>
        <w:annotationRef/>
      </w:r>
      <w:r>
        <w:t>Either way …whichever you think sounds better.</w:t>
      </w:r>
    </w:p>
  </w:comment>
  <w:comment w:id="19" w:author="chris" w:date="2010-11-03T20:08:00Z" w:initials="c">
    <w:p w:rsidR="00114875" w:rsidRDefault="00114875">
      <w:pPr>
        <w:pStyle w:val="CommentText"/>
      </w:pPr>
      <w:r>
        <w:rPr>
          <w:rStyle w:val="CommentReference"/>
        </w:rPr>
        <w:annotationRef/>
      </w:r>
      <w:r>
        <w:t>Same thing</w:t>
      </w:r>
    </w:p>
  </w:comment>
  <w:comment w:id="25" w:author="chris" w:date="2010-11-03T20:08:00Z" w:initials="c">
    <w:p w:rsidR="001701C1" w:rsidRDefault="00576EAC">
      <w:pPr>
        <w:pStyle w:val="CommentText"/>
      </w:pPr>
      <w:r>
        <w:rPr>
          <w:rStyle w:val="CommentReference"/>
        </w:rPr>
        <w:annotationRef/>
      </w:r>
      <w:r w:rsidR="001701C1">
        <w:t xml:space="preserve">Are you referring to the “free initial consultation”?? </w:t>
      </w:r>
    </w:p>
    <w:p w:rsidR="001701C1" w:rsidRDefault="001701C1">
      <w:pPr>
        <w:pStyle w:val="CommentText"/>
      </w:pPr>
    </w:p>
    <w:p w:rsidR="00576EAC" w:rsidRDefault="00576EAC">
      <w:pPr>
        <w:pStyle w:val="CommentText"/>
      </w:pPr>
      <w:r>
        <w:t xml:space="preserve">You do not mention the “free initial consultation on this “service” page.  You might want to add that at the top of your Design Package discussion.  Maybe a quick comment at the end of the first </w:t>
      </w:r>
      <w:proofErr w:type="gramStart"/>
      <w:r>
        <w:t>paragraph .</w:t>
      </w:r>
      <w:proofErr w:type="gramEnd"/>
      <w:r>
        <w:t xml:space="preserve">  “</w:t>
      </w:r>
      <w:proofErr w:type="gramStart"/>
      <w:r w:rsidR="001701C1">
        <w:t xml:space="preserve">Your </w:t>
      </w:r>
      <w:r>
        <w:t xml:space="preserve"> first</w:t>
      </w:r>
      <w:proofErr w:type="gramEnd"/>
      <w:r>
        <w:t xml:space="preserve"> meeting with Susan is  a complementary 1 hour consultation.”</w:t>
      </w:r>
      <w:r w:rsidR="001701C1">
        <w:t xml:space="preserve">  Or something.</w:t>
      </w:r>
    </w:p>
    <w:p w:rsidR="001701C1" w:rsidRDefault="001701C1">
      <w:pPr>
        <w:pStyle w:val="CommentText"/>
      </w:pPr>
      <w:r>
        <w:t xml:space="preserve"> </w:t>
      </w:r>
    </w:p>
    <w:p w:rsidR="001701C1" w:rsidRDefault="001701C1">
      <w:pPr>
        <w:pStyle w:val="CommentText"/>
      </w:pPr>
    </w:p>
    <w:p w:rsidR="001701C1" w:rsidRDefault="001701C1">
      <w:pPr>
        <w:pStyle w:val="CommentText"/>
      </w:pPr>
      <w:r>
        <w:t xml:space="preserve">However, Is that true if someone is just hiring you for a quick assist in color </w:t>
      </w:r>
      <w:proofErr w:type="spellStart"/>
      <w:r>
        <w:t>consultatation</w:t>
      </w:r>
      <w:proofErr w:type="spellEnd"/>
      <w:r>
        <w:t xml:space="preserve">?  I’m guessing not, so maybe the “free consultation” is for any project x hours and above. </w:t>
      </w:r>
    </w:p>
    <w:p w:rsidR="001701C1" w:rsidRDefault="001701C1">
      <w:pPr>
        <w:pStyle w:val="CommentText"/>
      </w:pPr>
    </w:p>
    <w:p w:rsidR="001701C1" w:rsidRDefault="001701C1">
      <w:pPr>
        <w:pStyle w:val="CommentText"/>
      </w:pPr>
      <w:r>
        <w:t xml:space="preserve">Hmmm….   I’m getting a headache, I think. </w:t>
      </w:r>
      <w:r>
        <w:sym w:font="Wingdings" w:char="F04A"/>
      </w:r>
    </w:p>
    <w:p w:rsidR="001701C1" w:rsidRDefault="001701C1">
      <w:pPr>
        <w:pStyle w:val="CommentText"/>
      </w:pPr>
    </w:p>
    <w:p w:rsidR="001701C1" w:rsidRDefault="001701C1">
      <w:pPr>
        <w:pStyle w:val="CommentText"/>
      </w:pPr>
    </w:p>
    <w:p w:rsidR="00576EAC" w:rsidRDefault="00576EAC">
      <w:pPr>
        <w:pStyle w:val="CommentText"/>
      </w:pPr>
    </w:p>
    <w:p w:rsidR="00576EAC" w:rsidRDefault="00576EAC">
      <w:pPr>
        <w:pStyle w:val="CommentText"/>
      </w:pPr>
    </w:p>
  </w:comment>
  <w:comment w:id="28" w:author="chris" w:date="2010-11-03T20:08:00Z" w:initials="c">
    <w:p w:rsidR="00114875" w:rsidRDefault="00114875">
      <w:pPr>
        <w:pStyle w:val="CommentText"/>
      </w:pPr>
      <w:r>
        <w:rPr>
          <w:rStyle w:val="CommentReference"/>
        </w:rPr>
        <w:annotationRef/>
      </w:r>
      <w:r>
        <w:t xml:space="preserve">Or can use “complex </w:t>
      </w:r>
      <w:proofErr w:type="gramStart"/>
      <w:r>
        <w:t>“ instead</w:t>
      </w:r>
      <w:proofErr w:type="gramEnd"/>
      <w:r>
        <w:t xml:space="preserve"> of “involved” … whichever tone you like.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0534C"/>
    <w:multiLevelType w:val="hybridMultilevel"/>
    <w:tmpl w:val="A3BC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3212E"/>
    <w:multiLevelType w:val="hybridMultilevel"/>
    <w:tmpl w:val="F45AE3C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C27AB"/>
    <w:multiLevelType w:val="hybridMultilevel"/>
    <w:tmpl w:val="06B8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4D297B"/>
    <w:multiLevelType w:val="hybridMultilevel"/>
    <w:tmpl w:val="3E38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975D16"/>
    <w:multiLevelType w:val="multilevel"/>
    <w:tmpl w:val="BA668ACA"/>
    <w:lvl w:ilvl="0">
      <w:start w:val="1"/>
      <w:numFmt w:val="bullet"/>
      <w:lvlText w:val=""/>
      <w:lvlJc w:val="left"/>
      <w:pPr>
        <w:tabs>
          <w:tab w:val="num" w:pos="420"/>
        </w:tabs>
        <w:ind w:left="420" w:hanging="360"/>
      </w:pPr>
      <w:rPr>
        <w:rFonts w:ascii="Symbol" w:hAnsi="Symbol" w:hint="default"/>
        <w:sz w:val="20"/>
      </w:rPr>
    </w:lvl>
    <w:lvl w:ilvl="1" w:tentative="1">
      <w:start w:val="1"/>
      <w:numFmt w:val="bullet"/>
      <w:lvlText w:val="o"/>
      <w:lvlJc w:val="left"/>
      <w:pPr>
        <w:tabs>
          <w:tab w:val="num" w:pos="1140"/>
        </w:tabs>
        <w:ind w:left="1140" w:hanging="360"/>
      </w:pPr>
      <w:rPr>
        <w:rFonts w:ascii="Courier New" w:hAnsi="Courier New" w:hint="default"/>
        <w:sz w:val="20"/>
      </w:rPr>
    </w:lvl>
    <w:lvl w:ilvl="2" w:tentative="1">
      <w:start w:val="1"/>
      <w:numFmt w:val="bullet"/>
      <w:lvlText w:val=""/>
      <w:lvlJc w:val="left"/>
      <w:pPr>
        <w:tabs>
          <w:tab w:val="num" w:pos="1860"/>
        </w:tabs>
        <w:ind w:left="1860" w:hanging="360"/>
      </w:pPr>
      <w:rPr>
        <w:rFonts w:ascii="Wingdings" w:hAnsi="Wingdings" w:hint="default"/>
        <w:sz w:val="20"/>
      </w:rPr>
    </w:lvl>
    <w:lvl w:ilvl="3" w:tentative="1">
      <w:start w:val="1"/>
      <w:numFmt w:val="bullet"/>
      <w:lvlText w:val=""/>
      <w:lvlJc w:val="left"/>
      <w:pPr>
        <w:tabs>
          <w:tab w:val="num" w:pos="2580"/>
        </w:tabs>
        <w:ind w:left="2580" w:hanging="360"/>
      </w:pPr>
      <w:rPr>
        <w:rFonts w:ascii="Wingdings" w:hAnsi="Wingdings" w:hint="default"/>
        <w:sz w:val="20"/>
      </w:rPr>
    </w:lvl>
    <w:lvl w:ilvl="4" w:tentative="1">
      <w:start w:val="1"/>
      <w:numFmt w:val="bullet"/>
      <w:lvlText w:val=""/>
      <w:lvlJc w:val="left"/>
      <w:pPr>
        <w:tabs>
          <w:tab w:val="num" w:pos="3300"/>
        </w:tabs>
        <w:ind w:left="3300" w:hanging="360"/>
      </w:pPr>
      <w:rPr>
        <w:rFonts w:ascii="Wingdings" w:hAnsi="Wingdings" w:hint="default"/>
        <w:sz w:val="20"/>
      </w:rPr>
    </w:lvl>
    <w:lvl w:ilvl="5" w:tentative="1">
      <w:start w:val="1"/>
      <w:numFmt w:val="bullet"/>
      <w:lvlText w:val=""/>
      <w:lvlJc w:val="left"/>
      <w:pPr>
        <w:tabs>
          <w:tab w:val="num" w:pos="4020"/>
        </w:tabs>
        <w:ind w:left="4020" w:hanging="360"/>
      </w:pPr>
      <w:rPr>
        <w:rFonts w:ascii="Wingdings" w:hAnsi="Wingdings" w:hint="default"/>
        <w:sz w:val="20"/>
      </w:rPr>
    </w:lvl>
    <w:lvl w:ilvl="6" w:tentative="1">
      <w:start w:val="1"/>
      <w:numFmt w:val="bullet"/>
      <w:lvlText w:val=""/>
      <w:lvlJc w:val="left"/>
      <w:pPr>
        <w:tabs>
          <w:tab w:val="num" w:pos="4740"/>
        </w:tabs>
        <w:ind w:left="4740" w:hanging="360"/>
      </w:pPr>
      <w:rPr>
        <w:rFonts w:ascii="Wingdings" w:hAnsi="Wingdings" w:hint="default"/>
        <w:sz w:val="20"/>
      </w:rPr>
    </w:lvl>
    <w:lvl w:ilvl="7" w:tentative="1">
      <w:start w:val="1"/>
      <w:numFmt w:val="bullet"/>
      <w:lvlText w:val=""/>
      <w:lvlJc w:val="left"/>
      <w:pPr>
        <w:tabs>
          <w:tab w:val="num" w:pos="5460"/>
        </w:tabs>
        <w:ind w:left="5460" w:hanging="360"/>
      </w:pPr>
      <w:rPr>
        <w:rFonts w:ascii="Wingdings" w:hAnsi="Wingdings" w:hint="default"/>
        <w:sz w:val="20"/>
      </w:rPr>
    </w:lvl>
    <w:lvl w:ilvl="8" w:tentative="1">
      <w:start w:val="1"/>
      <w:numFmt w:val="bullet"/>
      <w:lvlText w:val=""/>
      <w:lvlJc w:val="left"/>
      <w:pPr>
        <w:tabs>
          <w:tab w:val="num" w:pos="6180"/>
        </w:tabs>
        <w:ind w:left="6180" w:hanging="360"/>
      </w:pPr>
      <w:rPr>
        <w:rFonts w:ascii="Wingdings" w:hAnsi="Wingdings" w:hint="default"/>
        <w:sz w:val="20"/>
      </w:rPr>
    </w:lvl>
  </w:abstractNum>
  <w:abstractNum w:abstractNumId="5">
    <w:nsid w:val="3C636CFC"/>
    <w:multiLevelType w:val="hybridMultilevel"/>
    <w:tmpl w:val="B3CE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4C6753"/>
    <w:multiLevelType w:val="hybridMultilevel"/>
    <w:tmpl w:val="A942D98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C1497E"/>
    <w:multiLevelType w:val="hybridMultilevel"/>
    <w:tmpl w:val="7F78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640575"/>
    <w:multiLevelType w:val="multilevel"/>
    <w:tmpl w:val="50E8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952646"/>
    <w:multiLevelType w:val="hybridMultilevel"/>
    <w:tmpl w:val="C88896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FB6247"/>
    <w:multiLevelType w:val="hybridMultilevel"/>
    <w:tmpl w:val="38EA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BB3D98"/>
    <w:multiLevelType w:val="multilevel"/>
    <w:tmpl w:val="5040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0D5CD9"/>
    <w:multiLevelType w:val="hybridMultilevel"/>
    <w:tmpl w:val="8EC2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9"/>
  </w:num>
  <w:num w:numId="5">
    <w:abstractNumId w:val="1"/>
  </w:num>
  <w:num w:numId="6">
    <w:abstractNumId w:val="6"/>
  </w:num>
  <w:num w:numId="7">
    <w:abstractNumId w:val="7"/>
  </w:num>
  <w:num w:numId="8">
    <w:abstractNumId w:val="3"/>
  </w:num>
  <w:num w:numId="9">
    <w:abstractNumId w:val="2"/>
  </w:num>
  <w:num w:numId="10">
    <w:abstractNumId w:val="12"/>
  </w:num>
  <w:num w:numId="11">
    <w:abstractNumId w:val="0"/>
  </w:num>
  <w:num w:numId="12">
    <w:abstractNumId w:val="5"/>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5939"/>
    <w:rsid w:val="00005939"/>
    <w:rsid w:val="0002243F"/>
    <w:rsid w:val="00037198"/>
    <w:rsid w:val="000415C6"/>
    <w:rsid w:val="00051291"/>
    <w:rsid w:val="00077C60"/>
    <w:rsid w:val="00093F19"/>
    <w:rsid w:val="00094C73"/>
    <w:rsid w:val="000B3C76"/>
    <w:rsid w:val="000D4CB9"/>
    <w:rsid w:val="00114875"/>
    <w:rsid w:val="0014776A"/>
    <w:rsid w:val="001701C1"/>
    <w:rsid w:val="00171B4D"/>
    <w:rsid w:val="001F3263"/>
    <w:rsid w:val="00246E58"/>
    <w:rsid w:val="0025209D"/>
    <w:rsid w:val="00260991"/>
    <w:rsid w:val="00261420"/>
    <w:rsid w:val="0028535D"/>
    <w:rsid w:val="002A6C0D"/>
    <w:rsid w:val="002D6E36"/>
    <w:rsid w:val="002F1867"/>
    <w:rsid w:val="00333916"/>
    <w:rsid w:val="00377AFC"/>
    <w:rsid w:val="003B7155"/>
    <w:rsid w:val="003D2FFA"/>
    <w:rsid w:val="003D4509"/>
    <w:rsid w:val="003F56F6"/>
    <w:rsid w:val="0041283E"/>
    <w:rsid w:val="0042426B"/>
    <w:rsid w:val="004477C8"/>
    <w:rsid w:val="0046270C"/>
    <w:rsid w:val="00464955"/>
    <w:rsid w:val="00467E69"/>
    <w:rsid w:val="0047055E"/>
    <w:rsid w:val="004C3B87"/>
    <w:rsid w:val="004D172C"/>
    <w:rsid w:val="004D6372"/>
    <w:rsid w:val="004D6C0C"/>
    <w:rsid w:val="004E224C"/>
    <w:rsid w:val="00513C88"/>
    <w:rsid w:val="00544CC5"/>
    <w:rsid w:val="00576EAC"/>
    <w:rsid w:val="00581ED3"/>
    <w:rsid w:val="0058345B"/>
    <w:rsid w:val="00585F99"/>
    <w:rsid w:val="005A2737"/>
    <w:rsid w:val="005C7F18"/>
    <w:rsid w:val="00615737"/>
    <w:rsid w:val="006261D5"/>
    <w:rsid w:val="006748FB"/>
    <w:rsid w:val="006A2F73"/>
    <w:rsid w:val="006B64B7"/>
    <w:rsid w:val="006E351C"/>
    <w:rsid w:val="006F6693"/>
    <w:rsid w:val="00702E8A"/>
    <w:rsid w:val="00715855"/>
    <w:rsid w:val="007316CF"/>
    <w:rsid w:val="00740317"/>
    <w:rsid w:val="0074776C"/>
    <w:rsid w:val="00765B21"/>
    <w:rsid w:val="00782CB3"/>
    <w:rsid w:val="00791DB6"/>
    <w:rsid w:val="00792F47"/>
    <w:rsid w:val="00800D1E"/>
    <w:rsid w:val="0082534C"/>
    <w:rsid w:val="00835E26"/>
    <w:rsid w:val="008553E1"/>
    <w:rsid w:val="008555D7"/>
    <w:rsid w:val="00855ED1"/>
    <w:rsid w:val="00872BEC"/>
    <w:rsid w:val="008812EF"/>
    <w:rsid w:val="008B4AA6"/>
    <w:rsid w:val="008C4F24"/>
    <w:rsid w:val="008D62E6"/>
    <w:rsid w:val="008E6CAC"/>
    <w:rsid w:val="0091770E"/>
    <w:rsid w:val="00922B1A"/>
    <w:rsid w:val="00940C9B"/>
    <w:rsid w:val="00941CE6"/>
    <w:rsid w:val="009639CB"/>
    <w:rsid w:val="00963FFC"/>
    <w:rsid w:val="00974C20"/>
    <w:rsid w:val="00990C99"/>
    <w:rsid w:val="0099424B"/>
    <w:rsid w:val="009F526B"/>
    <w:rsid w:val="00A11BF8"/>
    <w:rsid w:val="00A37BD4"/>
    <w:rsid w:val="00A426DC"/>
    <w:rsid w:val="00A577B0"/>
    <w:rsid w:val="00A60375"/>
    <w:rsid w:val="00A6651F"/>
    <w:rsid w:val="00B17E35"/>
    <w:rsid w:val="00B26A12"/>
    <w:rsid w:val="00BA512D"/>
    <w:rsid w:val="00BB4CF5"/>
    <w:rsid w:val="00BB70C7"/>
    <w:rsid w:val="00C45D51"/>
    <w:rsid w:val="00C51FDF"/>
    <w:rsid w:val="00C75622"/>
    <w:rsid w:val="00CC4420"/>
    <w:rsid w:val="00CD13D8"/>
    <w:rsid w:val="00D070DB"/>
    <w:rsid w:val="00DA21E0"/>
    <w:rsid w:val="00E059C6"/>
    <w:rsid w:val="00E32D95"/>
    <w:rsid w:val="00E4507F"/>
    <w:rsid w:val="00E55A53"/>
    <w:rsid w:val="00EC4687"/>
    <w:rsid w:val="00F46214"/>
    <w:rsid w:val="00F61934"/>
    <w:rsid w:val="00FB4689"/>
    <w:rsid w:val="00FF06E4"/>
    <w:rsid w:val="00FF33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CF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939"/>
    <w:rPr>
      <w:b/>
      <w:bCs/>
    </w:rPr>
  </w:style>
  <w:style w:type="paragraph" w:styleId="NormalWeb">
    <w:name w:val="Normal (Web)"/>
    <w:basedOn w:val="Normal"/>
    <w:uiPriority w:val="99"/>
    <w:unhideWhenUsed/>
    <w:rsid w:val="008B4AA6"/>
    <w:pPr>
      <w:spacing w:before="240" w:after="240"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CC4420"/>
    <w:rPr>
      <w:sz w:val="16"/>
      <w:szCs w:val="16"/>
    </w:rPr>
  </w:style>
  <w:style w:type="paragraph" w:styleId="CommentText">
    <w:name w:val="annotation text"/>
    <w:basedOn w:val="Normal"/>
    <w:link w:val="CommentTextChar"/>
    <w:uiPriority w:val="99"/>
    <w:unhideWhenUsed/>
    <w:rsid w:val="00CC4420"/>
    <w:pPr>
      <w:spacing w:line="240" w:lineRule="auto"/>
    </w:pPr>
    <w:rPr>
      <w:sz w:val="20"/>
      <w:szCs w:val="20"/>
    </w:rPr>
  </w:style>
  <w:style w:type="character" w:customStyle="1" w:styleId="CommentTextChar">
    <w:name w:val="Comment Text Char"/>
    <w:basedOn w:val="DefaultParagraphFont"/>
    <w:link w:val="CommentText"/>
    <w:uiPriority w:val="99"/>
    <w:rsid w:val="00CC4420"/>
    <w:rPr>
      <w:sz w:val="20"/>
      <w:szCs w:val="20"/>
    </w:rPr>
  </w:style>
  <w:style w:type="paragraph" w:styleId="CommentSubject">
    <w:name w:val="annotation subject"/>
    <w:basedOn w:val="CommentText"/>
    <w:next w:val="CommentText"/>
    <w:link w:val="CommentSubjectChar"/>
    <w:uiPriority w:val="99"/>
    <w:semiHidden/>
    <w:unhideWhenUsed/>
    <w:rsid w:val="00CC4420"/>
    <w:rPr>
      <w:b/>
      <w:bCs/>
    </w:rPr>
  </w:style>
  <w:style w:type="character" w:customStyle="1" w:styleId="CommentSubjectChar">
    <w:name w:val="Comment Subject Char"/>
    <w:basedOn w:val="CommentTextChar"/>
    <w:link w:val="CommentSubject"/>
    <w:uiPriority w:val="99"/>
    <w:semiHidden/>
    <w:rsid w:val="00CC4420"/>
    <w:rPr>
      <w:b/>
      <w:bCs/>
    </w:rPr>
  </w:style>
  <w:style w:type="paragraph" w:styleId="BalloonText">
    <w:name w:val="Balloon Text"/>
    <w:basedOn w:val="Normal"/>
    <w:link w:val="BalloonTextChar"/>
    <w:uiPriority w:val="99"/>
    <w:semiHidden/>
    <w:unhideWhenUsed/>
    <w:rsid w:val="00CC4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420"/>
    <w:rPr>
      <w:rFonts w:ascii="Tahoma" w:hAnsi="Tahoma" w:cs="Tahoma"/>
      <w:sz w:val="16"/>
      <w:szCs w:val="16"/>
    </w:rPr>
  </w:style>
  <w:style w:type="paragraph" w:styleId="ListParagraph">
    <w:name w:val="List Paragraph"/>
    <w:basedOn w:val="Normal"/>
    <w:uiPriority w:val="34"/>
    <w:qFormat/>
    <w:rsid w:val="00DA21E0"/>
    <w:pPr>
      <w:ind w:left="720"/>
      <w:contextualSpacing/>
    </w:pPr>
  </w:style>
  <w:style w:type="paragraph" w:styleId="Revision">
    <w:name w:val="Revision"/>
    <w:hidden/>
    <w:uiPriority w:val="99"/>
    <w:semiHidden/>
    <w:rsid w:val="008555D7"/>
    <w:rPr>
      <w:sz w:val="22"/>
      <w:szCs w:val="22"/>
    </w:rPr>
  </w:style>
  <w:style w:type="paragraph" w:styleId="NoSpacing">
    <w:name w:val="No Spacing"/>
    <w:uiPriority w:val="1"/>
    <w:qFormat/>
    <w:rsid w:val="0046270C"/>
    <w:rPr>
      <w:sz w:val="22"/>
      <w:szCs w:val="22"/>
    </w:rPr>
  </w:style>
</w:styles>
</file>

<file path=word/webSettings.xml><?xml version="1.0" encoding="utf-8"?>
<w:webSettings xmlns:r="http://schemas.openxmlformats.org/officeDocument/2006/relationships" xmlns:w="http://schemas.openxmlformats.org/wordprocessingml/2006/main">
  <w:divs>
    <w:div w:id="751389105">
      <w:bodyDiv w:val="1"/>
      <w:marLeft w:val="0"/>
      <w:marRight w:val="0"/>
      <w:marTop w:val="0"/>
      <w:marBottom w:val="0"/>
      <w:divBdr>
        <w:top w:val="none" w:sz="0" w:space="0" w:color="auto"/>
        <w:left w:val="none" w:sz="0" w:space="0" w:color="auto"/>
        <w:bottom w:val="none" w:sz="0" w:space="0" w:color="auto"/>
        <w:right w:val="none" w:sz="0" w:space="0" w:color="auto"/>
      </w:divBdr>
      <w:divsChild>
        <w:div w:id="404911437">
          <w:marLeft w:val="0"/>
          <w:marRight w:val="0"/>
          <w:marTop w:val="0"/>
          <w:marBottom w:val="0"/>
          <w:divBdr>
            <w:top w:val="none" w:sz="0" w:space="0" w:color="auto"/>
            <w:left w:val="none" w:sz="0" w:space="0" w:color="auto"/>
            <w:bottom w:val="none" w:sz="0" w:space="0" w:color="auto"/>
            <w:right w:val="none" w:sz="0" w:space="0" w:color="auto"/>
          </w:divBdr>
        </w:div>
      </w:divsChild>
    </w:div>
    <w:div w:id="1893228100">
      <w:bodyDiv w:val="1"/>
      <w:marLeft w:val="0"/>
      <w:marRight w:val="0"/>
      <w:marTop w:val="0"/>
      <w:marBottom w:val="0"/>
      <w:divBdr>
        <w:top w:val="none" w:sz="0" w:space="0" w:color="auto"/>
        <w:left w:val="none" w:sz="0" w:space="0" w:color="auto"/>
        <w:bottom w:val="none" w:sz="0" w:space="0" w:color="auto"/>
        <w:right w:val="none" w:sz="0" w:space="0" w:color="auto"/>
      </w:divBdr>
      <w:divsChild>
        <w:div w:id="1647316595">
          <w:marLeft w:val="0"/>
          <w:marRight w:val="0"/>
          <w:marTop w:val="0"/>
          <w:marBottom w:val="0"/>
          <w:divBdr>
            <w:top w:val="single" w:sz="6" w:space="0" w:color="7A9BBD"/>
            <w:left w:val="single" w:sz="6" w:space="0" w:color="7A9BBD"/>
            <w:bottom w:val="single" w:sz="6" w:space="8" w:color="7A9BBD"/>
            <w:right w:val="single" w:sz="6" w:space="0" w:color="7A9BBD"/>
          </w:divBdr>
        </w:div>
      </w:divsChild>
    </w:div>
    <w:div w:id="2072537766">
      <w:bodyDiv w:val="1"/>
      <w:marLeft w:val="0"/>
      <w:marRight w:val="0"/>
      <w:marTop w:val="144"/>
      <w:marBottom w:val="0"/>
      <w:divBdr>
        <w:top w:val="none" w:sz="0" w:space="0" w:color="auto"/>
        <w:left w:val="none" w:sz="0" w:space="0" w:color="auto"/>
        <w:bottom w:val="none" w:sz="0" w:space="0" w:color="auto"/>
        <w:right w:val="none" w:sz="0" w:space="0" w:color="auto"/>
      </w:divBdr>
      <w:divsChild>
        <w:div w:id="1577662801">
          <w:marLeft w:val="3450"/>
          <w:marRight w:val="960"/>
          <w:marTop w:val="0"/>
          <w:marBottom w:val="0"/>
          <w:divBdr>
            <w:top w:val="none" w:sz="0" w:space="0" w:color="auto"/>
            <w:left w:val="none" w:sz="0" w:space="0" w:color="auto"/>
            <w:bottom w:val="none" w:sz="0" w:space="0" w:color="auto"/>
            <w:right w:val="none" w:sz="0" w:space="0" w:color="auto"/>
          </w:divBdr>
          <w:divsChild>
            <w:div w:id="18519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Rik</cp:lastModifiedBy>
  <cp:revision>3</cp:revision>
  <dcterms:created xsi:type="dcterms:W3CDTF">2010-11-15T18:54:00Z</dcterms:created>
  <dcterms:modified xsi:type="dcterms:W3CDTF">2010-12-07T21:17:00Z</dcterms:modified>
</cp:coreProperties>
</file>